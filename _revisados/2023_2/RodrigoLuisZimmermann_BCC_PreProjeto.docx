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AB64BD">
        <w:tc>
          <w:tcPr>
            <w:tcW w:w="8948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44745291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AB64BD">
        <w:tc>
          <w:tcPr>
            <w:tcW w:w="5301" w:type="dxa"/>
            <w:shd w:val="clear" w:color="auto" w:fill="auto"/>
          </w:tcPr>
          <w:p w14:paraId="3D025371" w14:textId="630CF79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935ACE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47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6057E3DB" w14:textId="77777777" w:rsidR="00AB64BD" w:rsidRPr="00AB64BD" w:rsidRDefault="00AB64BD" w:rsidP="00AB64BD">
      <w:pPr>
        <w:pStyle w:val="TF-AUTOR0"/>
        <w:rPr>
          <w:b/>
          <w:caps/>
          <w:color w:val="auto"/>
          <w:sz w:val="24"/>
        </w:rPr>
      </w:pPr>
      <w:r w:rsidRPr="00AB64BD">
        <w:rPr>
          <w:b/>
          <w:caps/>
          <w:color w:val="auto"/>
          <w:sz w:val="24"/>
        </w:rPr>
        <w:t xml:space="preserve">PROTÓTIPO DE UM JOGO PARA O AUXÍLIO NO </w:t>
      </w:r>
    </w:p>
    <w:p w14:paraId="26CD3BCD" w14:textId="77777777" w:rsidR="00AB64BD" w:rsidRPr="00AB64BD" w:rsidRDefault="00AB64BD" w:rsidP="00AB64BD">
      <w:pPr>
        <w:pStyle w:val="TF-AUTOR0"/>
        <w:rPr>
          <w:b/>
          <w:caps/>
          <w:color w:val="auto"/>
          <w:sz w:val="24"/>
        </w:rPr>
      </w:pPr>
      <w:r w:rsidRPr="00AB64BD">
        <w:rPr>
          <w:b/>
          <w:caps/>
          <w:color w:val="auto"/>
          <w:sz w:val="24"/>
        </w:rPr>
        <w:t xml:space="preserve">ENSINO DE JOVENS COM TRANSTORNOS DE DÉFICIT DE </w:t>
      </w:r>
    </w:p>
    <w:p w14:paraId="486FC6E8" w14:textId="2B8573E3" w:rsidR="00AB64BD" w:rsidRDefault="00AB64BD" w:rsidP="00AB64BD">
      <w:pPr>
        <w:pStyle w:val="TF-AUTOR0"/>
        <w:rPr>
          <w:b/>
          <w:caps/>
          <w:color w:val="auto"/>
          <w:sz w:val="24"/>
        </w:rPr>
      </w:pPr>
      <w:r w:rsidRPr="00AB64BD">
        <w:rPr>
          <w:b/>
          <w:caps/>
          <w:color w:val="auto"/>
          <w:sz w:val="24"/>
        </w:rPr>
        <w:t>ATENÇÃO</w:t>
      </w:r>
      <w:r w:rsidR="00286F6B">
        <w:rPr>
          <w:b/>
          <w:caps/>
          <w:color w:val="auto"/>
          <w:sz w:val="24"/>
        </w:rPr>
        <w:t xml:space="preserve"> COM HIperatividade</w:t>
      </w:r>
    </w:p>
    <w:p w14:paraId="0B25484D" w14:textId="77777777" w:rsidR="00867833" w:rsidRDefault="00867833" w:rsidP="001E682E">
      <w:pPr>
        <w:pStyle w:val="TF-AUTOR0"/>
      </w:pPr>
      <w:r>
        <w:t>Rodrigo Luís Zimmermann</w:t>
      </w:r>
    </w:p>
    <w:p w14:paraId="15D37EA2" w14:textId="5255AB3D" w:rsidR="001E682E" w:rsidRDefault="00877263" w:rsidP="001E682E">
      <w:pPr>
        <w:pStyle w:val="TF-AUTOR0"/>
      </w:pPr>
      <w:r>
        <w:t>Prof.ª</w:t>
      </w:r>
      <w:r w:rsidR="000A1129">
        <w:t xml:space="preserve"> </w:t>
      </w:r>
      <w:r w:rsidR="00867833">
        <w:t xml:space="preserve">Luciana Pereira de Araújo Kohler </w:t>
      </w:r>
      <w:r w:rsidR="001E682E">
        <w:t>– Orientador</w:t>
      </w:r>
      <w:r w:rsidR="002557C0">
        <w:t>a</w:t>
      </w:r>
    </w:p>
    <w:p w14:paraId="401C6CA4" w14:textId="207652DB" w:rsidR="00F255FC" w:rsidRDefault="00F255FC" w:rsidP="00AF571C">
      <w:pPr>
        <w:pStyle w:val="Ttulo1"/>
      </w:pPr>
      <w:r w:rsidRPr="007D10F2">
        <w:t xml:space="preserve">Introdução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A49CC40" w14:textId="494CB0F1" w:rsidR="00DA2CA8" w:rsidRDefault="00995301" w:rsidP="009C4CC4">
      <w:pPr>
        <w:pStyle w:val="TF-TEXTO"/>
      </w:pPr>
      <w:r>
        <w:t xml:space="preserve">Segundo </w:t>
      </w:r>
      <w:r w:rsidR="00083784">
        <w:t xml:space="preserve">a </w:t>
      </w:r>
      <w:commentRangeStart w:id="10"/>
      <w:r w:rsidR="00083784">
        <w:t xml:space="preserve">Biblioteca </w:t>
      </w:r>
      <w:del w:id="11" w:author="Dalton Solano dos Reis" w:date="2023-12-05T15:14:00Z">
        <w:r w:rsidR="00083784" w:rsidDel="00D725C2">
          <w:delText xml:space="preserve">virtual </w:delText>
        </w:r>
      </w:del>
      <w:ins w:id="12" w:author="Dalton Solano dos Reis" w:date="2023-12-05T15:14:00Z">
        <w:r w:rsidR="00D725C2">
          <w:t xml:space="preserve">Virtual </w:t>
        </w:r>
      </w:ins>
      <w:r w:rsidR="00083784">
        <w:t xml:space="preserve">em </w:t>
      </w:r>
      <w:del w:id="13" w:author="Dalton Solano dos Reis" w:date="2023-12-05T15:14:00Z">
        <w:r w:rsidR="00083784" w:rsidDel="00D725C2">
          <w:delText xml:space="preserve">saúde </w:delText>
        </w:r>
      </w:del>
      <w:ins w:id="14" w:author="Dalton Solano dos Reis" w:date="2023-12-05T15:14:00Z">
        <w:r w:rsidR="00D725C2">
          <w:t xml:space="preserve">Saúde </w:t>
        </w:r>
      </w:ins>
      <w:r w:rsidR="00C54E6F">
        <w:t>(2014</w:t>
      </w:r>
      <w:commentRangeEnd w:id="10"/>
      <w:r w:rsidR="0018240A">
        <w:rPr>
          <w:rStyle w:val="Refdecomentrio"/>
        </w:rPr>
        <w:commentReference w:id="10"/>
      </w:r>
      <w:r w:rsidR="00C54E6F">
        <w:t>)</w:t>
      </w:r>
      <w:r w:rsidR="00B17C2D">
        <w:t xml:space="preserve">, </w:t>
      </w:r>
      <w:r w:rsidR="00455E4A">
        <w:t xml:space="preserve">o </w:t>
      </w:r>
      <w:r w:rsidR="00ED622F">
        <w:t xml:space="preserve">Transtorno de Déficit </w:t>
      </w:r>
      <w:r w:rsidR="00286F6B">
        <w:t>de Atenção com Hiperatividade (TDAH)</w:t>
      </w:r>
      <w:r w:rsidR="00ED622F">
        <w:t xml:space="preserve"> </w:t>
      </w:r>
      <w:r w:rsidR="00263DB6">
        <w:t>p</w:t>
      </w:r>
      <w:r w:rsidR="00B17C2D">
        <w:t xml:space="preserve">ode ser </w:t>
      </w:r>
      <w:r w:rsidR="00455E4A">
        <w:t>definido</w:t>
      </w:r>
      <w:r w:rsidR="00B17C2D">
        <w:t xml:space="preserve"> </w:t>
      </w:r>
      <w:r w:rsidR="006245F0">
        <w:t xml:space="preserve">como </w:t>
      </w:r>
      <w:r w:rsidR="006245F0" w:rsidRPr="006D4955">
        <w:t>um</w:t>
      </w:r>
      <w:r w:rsidR="006D4955" w:rsidRPr="006D4955">
        <w:t xml:space="preserve"> distúrbio neurológico de origem genética, que se manifesta por meio de sintomas como dificuldade de concentração, agitação e tendência a agir impulsivamente. </w:t>
      </w:r>
      <w:r w:rsidR="00E97758">
        <w:t>Ela</w:t>
      </w:r>
      <w:r w:rsidR="00E97758" w:rsidRPr="006D4955">
        <w:t xml:space="preserve"> </w:t>
      </w:r>
      <w:r w:rsidR="006D4955" w:rsidRPr="006D4955">
        <w:t>surge na infância e pode persistir ao longo da vida do indivíduo.</w:t>
      </w:r>
    </w:p>
    <w:p w14:paraId="245DD428" w14:textId="0A205FED" w:rsidR="00A35BAF" w:rsidRDefault="0045160F" w:rsidP="00377CE5">
      <w:pPr>
        <w:pStyle w:val="TF-TEXTO"/>
      </w:pPr>
      <w:r>
        <w:t xml:space="preserve">De acordo com </w:t>
      </w:r>
      <w:r w:rsidR="00B85C0A">
        <w:t>Graeff e</w:t>
      </w:r>
      <w:r w:rsidR="00836926">
        <w:t xml:space="preserve"> Vaz</w:t>
      </w:r>
      <w:r w:rsidR="00B85C0A">
        <w:t xml:space="preserve"> </w:t>
      </w:r>
      <w:r>
        <w:t>(</w:t>
      </w:r>
      <w:r w:rsidR="00E61C81">
        <w:t>2008</w:t>
      </w:r>
      <w:r>
        <w:t xml:space="preserve">) o diagnóstico do TDAH envolve uma avaliação clínica detalhada que considera a história do paciente e pode incluir recursos instrumentais, como entrevistas e testes psicológicos, estes são fundamentais para determinar a presença do TDAH e planejar intervenções adequadas ao tratamento. A diferenciação entre TDAH e comportamento normal são difíceis de diagnosticar, </w:t>
      </w:r>
      <w:r w:rsidR="00645EDE">
        <w:t xml:space="preserve">de modo que os </w:t>
      </w:r>
      <w:r>
        <w:t>pontos cruciais incluem a frequência e persistência dos sintomas que devem ocorrer com frequência na situação em análise</w:t>
      </w:r>
      <w:r w:rsidR="00645EDE">
        <w:t xml:space="preserve"> (</w:t>
      </w:r>
      <w:r w:rsidR="00C46138">
        <w:t>Graeff e Vaz</w:t>
      </w:r>
      <w:r w:rsidR="00582E0D">
        <w:t xml:space="preserve">, </w:t>
      </w:r>
      <w:r w:rsidR="00E61C81">
        <w:t>2008</w:t>
      </w:r>
      <w:r w:rsidR="00645EDE">
        <w:t>)</w:t>
      </w:r>
      <w:r w:rsidR="00C01C7D">
        <w:t>.</w:t>
      </w:r>
      <w:r>
        <w:t xml:space="preserve"> </w:t>
      </w:r>
      <w:r w:rsidR="00645EDE">
        <w:t xml:space="preserve">Segundo </w:t>
      </w:r>
      <w:r w:rsidR="00582E0D">
        <w:t xml:space="preserve">Graeff e Vaz </w:t>
      </w:r>
      <w:r w:rsidR="00645EDE">
        <w:t>(</w:t>
      </w:r>
      <w:r w:rsidR="00E61C81">
        <w:t>2008</w:t>
      </w:r>
      <w:r w:rsidR="00645EDE">
        <w:t xml:space="preserve">), os </w:t>
      </w:r>
      <w:r>
        <w:t xml:space="preserve">sintomas </w:t>
      </w:r>
      <w:r w:rsidR="00645EDE">
        <w:t xml:space="preserve">do TDAH </w:t>
      </w:r>
      <w:r>
        <w:t xml:space="preserve">não devem ser atribuídos a outras condições ou fatores psicossociais. O distúrbio geralmente se torna evidente quando a criança ingressa na escola e é importante observar que o critério de início dos sintomas antes dos </w:t>
      </w:r>
      <w:r w:rsidR="008542D0">
        <w:t xml:space="preserve">sete </w:t>
      </w:r>
      <w:r>
        <w:t>anos não é absoluto</w:t>
      </w:r>
      <w:r w:rsidR="008542D0">
        <w:t xml:space="preserve">, </w:t>
      </w:r>
      <w:r>
        <w:t>diagnósticos podem ser feitos após essa idade com justificativa clínica (</w:t>
      </w:r>
      <w:r w:rsidR="00AC4DE4">
        <w:t xml:space="preserve">Graeff e Vaz, </w:t>
      </w:r>
      <w:r w:rsidR="00E61C81">
        <w:t>2008</w:t>
      </w:r>
      <w:r>
        <w:t>).</w:t>
      </w: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="00377CE5">
        <w:t xml:space="preserve"> </w:t>
      </w:r>
      <w:r w:rsidR="006D0599">
        <w:t>Os tratamentos para esse transtorno variam desde terapias, intervenções educacionais, mudanças no estilo de vida e medicamentos.</w:t>
      </w:r>
    </w:p>
    <w:p w14:paraId="2A6074A8" w14:textId="6AA6B4F8" w:rsidR="00A35BAF" w:rsidRDefault="0098200F" w:rsidP="00D20DE2">
      <w:pPr>
        <w:pStyle w:val="TF-TEXTO"/>
      </w:pPr>
      <w:r>
        <w:t xml:space="preserve">Conforme </w:t>
      </w:r>
      <w:r w:rsidR="006B59EA">
        <w:t>Torquato</w:t>
      </w:r>
      <w:r>
        <w:t xml:space="preserve"> </w:t>
      </w:r>
      <w:r w:rsidR="006B59EA">
        <w:t xml:space="preserve">(2020) </w:t>
      </w:r>
      <w:r>
        <w:t>cita</w:t>
      </w:r>
      <w:r w:rsidR="00E53909">
        <w:t xml:space="preserve">, </w:t>
      </w:r>
      <w:r w:rsidR="00A35BAF">
        <w:t>os jogos educacionais podem facilitar a aprendizagem e promover habilidades em crianças com TDAH, considerando que essas crianças muitas vezes enfrentam desafios na socialização e no desempenho escolar, destacando a importância da mediação e da adaptação de estratégias pedagógicas para atender às necessidades desses alunos.</w:t>
      </w:r>
      <w:r w:rsidR="00D20DE2">
        <w:t xml:space="preserve"> Além disso, Torquato</w:t>
      </w:r>
      <w:r w:rsidR="00E53909">
        <w:t xml:space="preserve"> </w:t>
      </w:r>
      <w:r w:rsidR="00D20DE2">
        <w:t>(2020</w:t>
      </w:r>
      <w:r w:rsidR="006F7649">
        <w:t>)</w:t>
      </w:r>
      <w:r w:rsidR="00D20DE2">
        <w:t xml:space="preserve"> </w:t>
      </w:r>
      <w:r w:rsidR="00E53909">
        <w:t xml:space="preserve">explora </w:t>
      </w:r>
      <w:r w:rsidR="00A35BAF">
        <w:t>o conceito de competência informacional e sua relação com a aprendizagem</w:t>
      </w:r>
      <w:r w:rsidR="00300050">
        <w:t>, pontuando que o</w:t>
      </w:r>
      <w:r w:rsidR="00A35BAF">
        <w:t>s jogos foram vistos como recursos que podem ajudar os alunos a desenvolver habilidades informacionais, tornando-os competentes em lidar eficientemente com informações.</w:t>
      </w:r>
      <w:r w:rsidR="00300050">
        <w:t xml:space="preserve"> A </w:t>
      </w:r>
      <w:r w:rsidR="00A35BAF">
        <w:t>gamificação ou a incorporação de elementos de jogos nas atividades educacionais</w:t>
      </w:r>
      <w:r w:rsidR="00E96305">
        <w:t xml:space="preserve"> servem como </w:t>
      </w:r>
      <w:r w:rsidR="00A35BAF">
        <w:t>uma forma de motivar os alunos e facilitar a aprendizagem</w:t>
      </w:r>
      <w:r w:rsidR="00E96305" w:rsidRPr="00E96305">
        <w:t xml:space="preserve"> </w:t>
      </w:r>
      <w:r w:rsidR="00E96305">
        <w:t>(TORQUATO</w:t>
      </w:r>
      <w:r w:rsidR="00804465">
        <w:t xml:space="preserve">, </w:t>
      </w:r>
      <w:r w:rsidR="00E96305">
        <w:t>2020).</w:t>
      </w:r>
    </w:p>
    <w:p w14:paraId="3EC6EC39" w14:textId="7D214A85" w:rsidR="006D0599" w:rsidRPr="009C4CC4" w:rsidRDefault="006D0599" w:rsidP="006D0599">
      <w:pPr>
        <w:pStyle w:val="TF-TEXTO"/>
      </w:pPr>
      <w:r>
        <w:t>Diante desse</w:t>
      </w:r>
      <w:r w:rsidR="00EB6CED">
        <w:t>s</w:t>
      </w:r>
      <w:r>
        <w:t xml:space="preserve"> cenário</w:t>
      </w:r>
      <w:r w:rsidR="00EB6CED">
        <w:t>s</w:t>
      </w:r>
      <w:r>
        <w:t>, este trabalho propõe o desenvolvimento de um protótipo de jogo que utiliza realidade virtual</w:t>
      </w:r>
      <w:r w:rsidR="007E62FF">
        <w:t xml:space="preserve"> </w:t>
      </w:r>
      <w:r w:rsidR="00EB6CED">
        <w:t xml:space="preserve">para auxiliar </w:t>
      </w:r>
      <w:r w:rsidR="00B53564">
        <w:t xml:space="preserve">alunos </w:t>
      </w:r>
      <w:r w:rsidR="001A1480">
        <w:t>n</w:t>
      </w:r>
      <w:r>
        <w:t xml:space="preserve">o ensino </w:t>
      </w:r>
      <w:r w:rsidR="001A1480">
        <w:t>de química, com foco na tabela periódica.</w:t>
      </w:r>
    </w:p>
    <w:p w14:paraId="4DEEAE1F" w14:textId="2DF2DF8C" w:rsidR="00F255FC" w:rsidRPr="007D10F2" w:rsidRDefault="00677BDC" w:rsidP="0092057E">
      <w:pPr>
        <w:pStyle w:val="Ttulo2"/>
      </w:pPr>
      <w:r w:rsidRPr="007D10F2">
        <w:t>OBJETIVOS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0426DB7" w14:textId="77A3CBAF" w:rsidR="00C35E57" w:rsidRDefault="00C35E57" w:rsidP="009A3CA7">
      <w:pPr>
        <w:pStyle w:val="TF-TEXTO"/>
      </w:pPr>
      <w:r>
        <w:t xml:space="preserve">O objetivo </w:t>
      </w:r>
      <w:r w:rsidR="00384974">
        <w:t xml:space="preserve">deste trabalho é </w:t>
      </w:r>
      <w:r w:rsidR="00945E67">
        <w:t xml:space="preserve">disponibilizar </w:t>
      </w:r>
      <w:r w:rsidR="009A701B">
        <w:t>um protótipo de jogo</w:t>
      </w:r>
      <w:r w:rsidR="007E14A4">
        <w:t xml:space="preserve"> </w:t>
      </w:r>
      <w:r w:rsidR="001429D6">
        <w:t xml:space="preserve">com Realidade Virtual </w:t>
      </w:r>
      <w:r w:rsidR="007E14A4">
        <w:t xml:space="preserve">sobre a </w:t>
      </w:r>
      <w:r w:rsidR="0025163F">
        <w:t xml:space="preserve">disciplina </w:t>
      </w:r>
      <w:r w:rsidR="007E14A4">
        <w:t>de química</w:t>
      </w:r>
      <w:r w:rsidR="00A5652D">
        <w:t xml:space="preserve"> </w:t>
      </w:r>
      <w:r w:rsidR="009B7141">
        <w:t xml:space="preserve">com foco na tabela periódica </w:t>
      </w:r>
      <w:r w:rsidR="00994766">
        <w:t>para</w:t>
      </w:r>
      <w:r w:rsidR="00A5652D">
        <w:t xml:space="preserve"> ensin</w:t>
      </w:r>
      <w:r w:rsidR="009B7141">
        <w:t>ar</w:t>
      </w:r>
      <w:r w:rsidR="00A5652D">
        <w:t xml:space="preserve"> </w:t>
      </w:r>
      <w:r w:rsidR="001A1480">
        <w:t xml:space="preserve">alunos </w:t>
      </w:r>
      <w:r w:rsidR="00C60B55">
        <w:t xml:space="preserve">com </w:t>
      </w:r>
      <w:r w:rsidR="0025163F">
        <w:t xml:space="preserve">Transtorno </w:t>
      </w:r>
      <w:r w:rsidR="00462994">
        <w:t xml:space="preserve">de </w:t>
      </w:r>
      <w:r w:rsidR="0025163F">
        <w:t xml:space="preserve">Déficit </w:t>
      </w:r>
      <w:r w:rsidR="00462994">
        <w:t xml:space="preserve">de </w:t>
      </w:r>
      <w:r w:rsidR="0025163F">
        <w:t xml:space="preserve">Atenção </w:t>
      </w:r>
      <w:r w:rsidR="00462994">
        <w:t xml:space="preserve">com </w:t>
      </w:r>
      <w:r w:rsidR="0025163F">
        <w:t>Hiperatividade</w:t>
      </w:r>
      <w:r w:rsidR="00462994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A0C7DFF" w14:textId="40135606" w:rsidR="00C35E57" w:rsidRDefault="0025163F" w:rsidP="00C35E57">
      <w:pPr>
        <w:pStyle w:val="TF-ALNEA"/>
      </w:pPr>
      <w:commentRangeStart w:id="29"/>
      <w:r>
        <w:t>p</w:t>
      </w:r>
      <w:r w:rsidR="00052176">
        <w:t xml:space="preserve">ossibilitar que o aluno </w:t>
      </w:r>
      <w:r w:rsidR="006306FE">
        <w:t xml:space="preserve">se concentre </w:t>
      </w:r>
      <w:commentRangeEnd w:id="29"/>
      <w:r w:rsidR="00555014">
        <w:rPr>
          <w:rStyle w:val="Refdecomentrio"/>
        </w:rPr>
        <w:commentReference w:id="29"/>
      </w:r>
      <w:r w:rsidR="006306FE">
        <w:t>somente na atividade do jogo</w:t>
      </w:r>
      <w:r>
        <w:t>;</w:t>
      </w:r>
    </w:p>
    <w:p w14:paraId="113612B6" w14:textId="2502E8DB" w:rsidR="006A2CD1" w:rsidRDefault="0025163F" w:rsidP="00C35E57">
      <w:pPr>
        <w:pStyle w:val="TF-ALNEA"/>
      </w:pPr>
      <w:r>
        <w:t xml:space="preserve">disponibilizar </w:t>
      </w:r>
      <w:r w:rsidR="006A2CD1">
        <w:t>um servidor para o acompanhamento do</w:t>
      </w:r>
      <w:r w:rsidR="00A7113C">
        <w:t>s alunos pelo</w:t>
      </w:r>
      <w:r w:rsidR="006A2CD1">
        <w:t xml:space="preserve"> professor</w:t>
      </w:r>
      <w:ins w:id="30" w:author="Dalton Solano dos Reis" w:date="2023-12-05T15:18:00Z">
        <w:r w:rsidR="00D725C2">
          <w:t>.</w:t>
        </w:r>
      </w:ins>
      <w:del w:id="31" w:author="Dalton Solano dos Reis" w:date="2023-12-05T15:18:00Z">
        <w:r w:rsidR="00F46661" w:rsidDel="00D725C2">
          <w:delText>;</w:delText>
        </w:r>
      </w:del>
    </w:p>
    <w:p w14:paraId="6B0A09B4" w14:textId="77777777" w:rsidR="00A44581" w:rsidRDefault="00A44581" w:rsidP="00AF571C">
      <w:pPr>
        <w:pStyle w:val="Ttulo1"/>
      </w:pPr>
      <w:bookmarkStart w:id="32" w:name="_Toc419598587"/>
      <w:r>
        <w:t xml:space="preserve">trabalhos </w:t>
      </w:r>
      <w:r w:rsidRPr="00FC4A9F">
        <w:t>correlatos</w:t>
      </w:r>
    </w:p>
    <w:p w14:paraId="535EA530" w14:textId="62C7CECA" w:rsidR="00FA5504" w:rsidRDefault="00912DC6" w:rsidP="00FA5504">
      <w:pPr>
        <w:pStyle w:val="TF-TEXTO"/>
      </w:pPr>
      <w:del w:id="33" w:author="Dalton Solano dos Reis" w:date="2023-12-05T15:19:00Z">
        <w:r w:rsidDel="00D725C2">
          <w:delText>Neste capítulo</w:delText>
        </w:r>
      </w:del>
      <w:ins w:id="34" w:author="Dalton Solano dos Reis" w:date="2023-12-05T15:19:00Z">
        <w:r w:rsidR="00D725C2">
          <w:t>Nesta seção</w:t>
        </w:r>
      </w:ins>
      <w:r>
        <w:t xml:space="preserve"> são apresentados trabalhos com características semelhantes aos principais objetivos do estudo proposto. A </w:t>
      </w:r>
      <w:ins w:id="35" w:author="Dalton Solano dos Reis" w:date="2023-12-05T15:20:00Z">
        <w:r w:rsidR="00D725C2">
          <w:t>sub</w:t>
        </w:r>
      </w:ins>
      <w:r>
        <w:t>seção 2.1 detalha o trabalho de</w:t>
      </w:r>
      <w:r w:rsidR="0018517E">
        <w:t xml:space="preserve"> Salazar</w:t>
      </w:r>
      <w:r w:rsidR="00CF451B">
        <w:t xml:space="preserve"> </w:t>
      </w:r>
      <w:r w:rsidRPr="00B66B55">
        <w:rPr>
          <w:i/>
          <w:iCs/>
        </w:rPr>
        <w:t>et al</w:t>
      </w:r>
      <w:r>
        <w:t>. (20</w:t>
      </w:r>
      <w:r w:rsidR="008B2B45">
        <w:t>20</w:t>
      </w:r>
      <w:r w:rsidR="00B66B55">
        <w:t>)</w:t>
      </w:r>
      <w:r w:rsidR="009C1774">
        <w:t xml:space="preserve"> que</w:t>
      </w:r>
      <w:r w:rsidR="00B66B55">
        <w:t xml:space="preserve"> construíram</w:t>
      </w:r>
      <w:r w:rsidR="005D7A48">
        <w:t xml:space="preserve"> </w:t>
      </w:r>
      <w:r>
        <w:t>um</w:t>
      </w:r>
      <w:r w:rsidR="00E06072">
        <w:t xml:space="preserve"> protótipo de aplicação de Realidade Virtual para auxiliar </w:t>
      </w:r>
      <w:r w:rsidR="00753FCD">
        <w:t>na aprendizagem</w:t>
      </w:r>
      <w:r w:rsidR="00E06072">
        <w:t xml:space="preserve"> da disciplina de História para alunos com TDAH</w:t>
      </w:r>
      <w:r w:rsidR="00EF3045">
        <w:t xml:space="preserve"> intitulado de CLIO</w:t>
      </w:r>
      <w:r>
        <w:t xml:space="preserve">. Na </w:t>
      </w:r>
      <w:ins w:id="36" w:author="Dalton Solano dos Reis" w:date="2023-12-05T15:20:00Z">
        <w:r w:rsidR="00D725C2">
          <w:t>sub</w:t>
        </w:r>
      </w:ins>
      <w:r>
        <w:t>seção 2.2 é descrito o trabalho de</w:t>
      </w:r>
      <w:r w:rsidR="00D81346">
        <w:t xml:space="preserve"> Souza</w:t>
      </w:r>
      <w:r>
        <w:t xml:space="preserve"> </w:t>
      </w:r>
      <w:commentRangeStart w:id="37"/>
      <w:r w:rsidRPr="00D127B9">
        <w:rPr>
          <w:i/>
          <w:iCs/>
        </w:rPr>
        <w:t>et al.</w:t>
      </w:r>
      <w:r>
        <w:t xml:space="preserve"> </w:t>
      </w:r>
      <w:commentRangeEnd w:id="37"/>
      <w:r w:rsidR="0018240A">
        <w:rPr>
          <w:rStyle w:val="Refdecomentrio"/>
        </w:rPr>
        <w:commentReference w:id="37"/>
      </w:r>
      <w:r>
        <w:t>(20</w:t>
      </w:r>
      <w:r w:rsidR="00C34D9D">
        <w:t>19</w:t>
      </w:r>
      <w:r>
        <w:t xml:space="preserve">) apontando </w:t>
      </w:r>
      <w:r w:rsidR="00026A01">
        <w:t>a importância do uso de jogos eletrônicos</w:t>
      </w:r>
      <w:r w:rsidR="00541CDE">
        <w:t xml:space="preserve"> na educação</w:t>
      </w:r>
      <w:r w:rsidR="00026A01">
        <w:t xml:space="preserve"> </w:t>
      </w:r>
      <w:r w:rsidR="00541CDE">
        <w:t xml:space="preserve">de </w:t>
      </w:r>
      <w:r w:rsidR="00026A01">
        <w:t xml:space="preserve">crianças com </w:t>
      </w:r>
      <w:del w:id="38" w:author="Dalton Solano dos Reis" w:date="2023-12-05T15:20:00Z">
        <w:r w:rsidR="00026A01" w:rsidDel="00D725C2">
          <w:delText>déficit de</w:delText>
        </w:r>
        <w:r w:rsidR="00541CDE" w:rsidDel="00D725C2">
          <w:delText xml:space="preserve"> atenção e hiperatividade</w:delText>
        </w:r>
      </w:del>
      <w:ins w:id="39" w:author="Dalton Solano dos Reis" w:date="2023-12-05T15:20:00Z">
        <w:r w:rsidR="00D725C2">
          <w:t>TDAH</w:t>
        </w:r>
      </w:ins>
      <w:r w:rsidR="00541CDE">
        <w:t>.</w:t>
      </w:r>
      <w:r>
        <w:t xml:space="preserve"> </w:t>
      </w:r>
      <w:r w:rsidR="00DC3DBA">
        <w:t>P</w:t>
      </w:r>
      <w:r>
        <w:t xml:space="preserve">or fim, a </w:t>
      </w:r>
      <w:ins w:id="40" w:author="Dalton Solano dos Reis" w:date="2023-12-05T15:20:00Z">
        <w:r w:rsidR="00D725C2">
          <w:t>sub</w:t>
        </w:r>
      </w:ins>
      <w:r>
        <w:t>seção 2.3</w:t>
      </w:r>
      <w:r w:rsidR="009C1774">
        <w:t xml:space="preserve"> </w:t>
      </w:r>
      <w:r w:rsidR="00DC3DBA">
        <w:t xml:space="preserve">apresenta </w:t>
      </w:r>
      <w:r w:rsidR="00F164F5">
        <w:t xml:space="preserve">o trabalho </w:t>
      </w:r>
      <w:r w:rsidR="00596B65">
        <w:t>de Noronha</w:t>
      </w:r>
      <w:r w:rsidR="00DB1C1B">
        <w:t xml:space="preserve"> </w:t>
      </w:r>
      <w:r w:rsidR="00596B65">
        <w:t>(2019)</w:t>
      </w:r>
      <w:r w:rsidR="00AD002C">
        <w:t xml:space="preserve"> que </w:t>
      </w:r>
      <w:r w:rsidR="00DC3DBA">
        <w:t xml:space="preserve">criaram </w:t>
      </w:r>
      <w:r w:rsidR="00AD002C">
        <w:t xml:space="preserve">um protótipo </w:t>
      </w:r>
      <w:r w:rsidR="00152215">
        <w:t xml:space="preserve">chamado </w:t>
      </w:r>
      <w:proofErr w:type="spellStart"/>
      <w:r w:rsidR="00152215">
        <w:t>EscapeLab</w:t>
      </w:r>
      <w:proofErr w:type="spellEnd"/>
      <w:r w:rsidR="00152215">
        <w:t xml:space="preserve"> com o intuito de auxiliar no ensino de química para jovens </w:t>
      </w:r>
      <w:r w:rsidR="00BC27FF">
        <w:t>em geral, tal abordagem foi feita utilizando o Unity</w:t>
      </w:r>
      <w:del w:id="41" w:author="Dalton Solano dos Reis" w:date="2023-12-05T15:21:00Z">
        <w:r w:rsidR="00BC27FF" w:rsidDel="00D725C2">
          <w:delText>3D</w:delText>
        </w:r>
      </w:del>
      <w:r w:rsidR="00BC27FF">
        <w:t xml:space="preserve"> dentre outras tecnologias para o desenvolvimento de jogos em realidade virtual.</w:t>
      </w:r>
    </w:p>
    <w:p w14:paraId="3AFBACAA" w14:textId="60D8D851" w:rsidR="00A44581" w:rsidRDefault="0034406D" w:rsidP="0092057E">
      <w:pPr>
        <w:pStyle w:val="Ttulo2"/>
      </w:pPr>
      <w:r w:rsidRPr="0034406D">
        <w:lastRenderedPageBreak/>
        <w:t>CLIO – UM PROTÓTIPO DE APLICAÇÃO DE REALIDADE VIRTUAL PARA AUXILIAR NO ENSINO DA DISCIPLINA DE HISTÓRIA PARA ALUNOS COM TDAH</w:t>
      </w:r>
      <w:del w:id="42" w:author="Dalton Solano dos Reis" w:date="2023-12-05T15:21:00Z">
        <w:r w:rsidRPr="0034406D" w:rsidDel="00D725C2">
          <w:delText>.</w:delText>
        </w:r>
      </w:del>
    </w:p>
    <w:p w14:paraId="1A2BA532" w14:textId="768BAE12" w:rsidR="000D5B78" w:rsidRDefault="00164433" w:rsidP="000D5B78">
      <w:pPr>
        <w:pStyle w:val="TF-TEXTO"/>
      </w:pPr>
      <w:r>
        <w:t>Salazar</w:t>
      </w:r>
      <w:r w:rsidR="0003039C">
        <w:t xml:space="preserve"> </w:t>
      </w:r>
      <w:r w:rsidRPr="005A537E">
        <w:rPr>
          <w:i/>
          <w:iCs/>
        </w:rPr>
        <w:t>et al</w:t>
      </w:r>
      <w:r>
        <w:t>. (2020)</w:t>
      </w:r>
      <w:r w:rsidR="00A8385D">
        <w:t xml:space="preserve"> </w:t>
      </w:r>
      <w:commentRangeStart w:id="43"/>
      <w:r w:rsidR="006A2C42">
        <w:t xml:space="preserve">desenvolveram </w:t>
      </w:r>
      <w:commentRangeEnd w:id="43"/>
      <w:r w:rsidR="00D725C2">
        <w:rPr>
          <w:rStyle w:val="Refdecomentrio"/>
        </w:rPr>
        <w:commentReference w:id="43"/>
      </w:r>
      <w:r w:rsidR="006A2C42">
        <w:t xml:space="preserve">um </w:t>
      </w:r>
      <w:r w:rsidR="00171C98">
        <w:t xml:space="preserve">protótipo em realidade virtual utilizando a linguagem C#, bem como </w:t>
      </w:r>
      <w:r w:rsidR="00BA59E0">
        <w:t>o Unity para desenvolvimento d</w:t>
      </w:r>
      <w:r w:rsidR="00EF71AE">
        <w:t>e um</w:t>
      </w:r>
      <w:r w:rsidR="00BA59E0">
        <w:t xml:space="preserve"> jogo</w:t>
      </w:r>
      <w:r w:rsidR="00EF71AE">
        <w:t xml:space="preserve"> educacional que ensina história</w:t>
      </w:r>
      <w:r w:rsidR="00816322">
        <w:t>.</w:t>
      </w:r>
      <w:r w:rsidR="00BA59E0">
        <w:t xml:space="preserve"> </w:t>
      </w:r>
      <w:r w:rsidR="00816322">
        <w:t>A</w:t>
      </w:r>
      <w:r w:rsidR="005E3F82">
        <w:t>través</w:t>
      </w:r>
      <w:r w:rsidR="00BA59E0">
        <w:t xml:space="preserve"> do Google </w:t>
      </w:r>
      <w:proofErr w:type="spellStart"/>
      <w:r w:rsidR="00BA59E0">
        <w:t>Cardboard</w:t>
      </w:r>
      <w:proofErr w:type="spellEnd"/>
      <w:r w:rsidR="00EE0F29">
        <w:t xml:space="preserve"> </w:t>
      </w:r>
      <w:r w:rsidR="00835B47">
        <w:t>criaram a interação visual</w:t>
      </w:r>
      <w:r w:rsidR="00EE0F29">
        <w:t>,</w:t>
      </w:r>
      <w:r w:rsidR="00F25B0F">
        <w:t xml:space="preserve"> </w:t>
      </w:r>
      <w:r w:rsidR="00AD1234">
        <w:t>através d</w:t>
      </w:r>
      <w:r w:rsidR="00EE0F29">
        <w:t xml:space="preserve">o uso do </w:t>
      </w:r>
      <w:r w:rsidR="00EE0F29" w:rsidRPr="00911695">
        <w:rPr>
          <w:i/>
          <w:iCs/>
        </w:rPr>
        <w:t>software</w:t>
      </w:r>
      <w:r w:rsidR="00EE0F29">
        <w:t xml:space="preserve"> </w:t>
      </w:r>
      <w:proofErr w:type="spellStart"/>
      <w:r w:rsidR="000B05E4">
        <w:t>Audacity</w:t>
      </w:r>
      <w:proofErr w:type="spellEnd"/>
      <w:r w:rsidR="000B05E4">
        <w:t xml:space="preserve"> </w:t>
      </w:r>
      <w:r w:rsidR="00AD1234">
        <w:t xml:space="preserve">fizeram </w:t>
      </w:r>
      <w:r w:rsidR="000B05E4">
        <w:t>a criação do áudio</w:t>
      </w:r>
      <w:r w:rsidR="00883F42">
        <w:t xml:space="preserve"> e </w:t>
      </w:r>
      <w:r w:rsidR="00AD1234">
        <w:t xml:space="preserve">utilizaram </w:t>
      </w:r>
      <w:r w:rsidR="00883F42">
        <w:t xml:space="preserve">o </w:t>
      </w:r>
      <w:r w:rsidR="00883F42" w:rsidRPr="00534B6D">
        <w:rPr>
          <w:i/>
          <w:iCs/>
        </w:rPr>
        <w:t xml:space="preserve">joystick </w:t>
      </w:r>
      <w:commentRangeStart w:id="44"/>
      <w:r w:rsidR="00883F42" w:rsidRPr="004834C4">
        <w:rPr>
          <w:rPrChange w:id="45" w:author="Dalton Solano dos Reis" w:date="2023-12-05T15:23:00Z">
            <w:rPr>
              <w:i/>
              <w:iCs/>
            </w:rPr>
          </w:rPrChange>
        </w:rPr>
        <w:t>bluetooth</w:t>
      </w:r>
      <w:r w:rsidR="00883F42">
        <w:t xml:space="preserve"> </w:t>
      </w:r>
      <w:commentRangeEnd w:id="44"/>
      <w:r w:rsidR="004834C4">
        <w:rPr>
          <w:rStyle w:val="Refdecomentrio"/>
        </w:rPr>
        <w:commentReference w:id="44"/>
      </w:r>
      <w:r w:rsidR="00883F42">
        <w:t>para interação com os objetos.</w:t>
      </w:r>
      <w:r w:rsidR="000B05E4">
        <w:t xml:space="preserve"> </w:t>
      </w:r>
      <w:r w:rsidR="00883F42">
        <w:t>A</w:t>
      </w:r>
      <w:r w:rsidR="000B05E4">
        <w:t xml:space="preserve"> ideia </w:t>
      </w:r>
      <w:r w:rsidR="00DF182C">
        <w:t xml:space="preserve">do jogo </w:t>
      </w:r>
      <w:r w:rsidR="000B05E4">
        <w:t xml:space="preserve">é mostrar que a imersão do </w:t>
      </w:r>
      <w:r w:rsidR="00AD1234">
        <w:t xml:space="preserve">aluno </w:t>
      </w:r>
      <w:r w:rsidR="000B05E4">
        <w:t xml:space="preserve">neste mundo </w:t>
      </w:r>
      <w:r w:rsidR="00883F42">
        <w:t xml:space="preserve">irá fazer </w:t>
      </w:r>
      <w:r w:rsidR="000B05E4">
        <w:t xml:space="preserve">com que </w:t>
      </w:r>
      <w:r w:rsidR="00E8797C">
        <w:t>ele</w:t>
      </w:r>
      <w:r w:rsidR="00883F42">
        <w:t xml:space="preserve"> tenha </w:t>
      </w:r>
      <w:r w:rsidR="000B05E4">
        <w:t>atenção exclusiv</w:t>
      </w:r>
      <w:r w:rsidR="006E0150">
        <w:t>amente</w:t>
      </w:r>
      <w:r w:rsidR="002716A1">
        <w:t xml:space="preserve"> da história narrada pela personagem</w:t>
      </w:r>
      <w:r w:rsidR="00C77201">
        <w:t xml:space="preserve">, </w:t>
      </w:r>
      <w:ins w:id="46" w:author="Dalton Solano dos Reis" w:date="2023-12-05T15:25:00Z">
        <w:r w:rsidR="004834C4">
          <w:t xml:space="preserve">pois os estímulos com o mundo externo são cortados </w:t>
        </w:r>
      </w:ins>
      <w:del w:id="47" w:author="Dalton Solano dos Reis" w:date="2023-12-05T15:26:00Z">
        <w:r w:rsidR="00C77201" w:rsidDel="004834C4">
          <w:delText xml:space="preserve">conforme pode ser visto na </w:delText>
        </w:r>
      </w:del>
      <w:ins w:id="48" w:author="Dalton Solano dos Reis" w:date="2023-12-05T15:26:00Z">
        <w:r w:rsidR="004834C4">
          <w:t>(</w:t>
        </w:r>
      </w:ins>
      <w:r w:rsidR="003A22B2">
        <w:fldChar w:fldCharType="begin"/>
      </w:r>
      <w:r w:rsidR="003A22B2">
        <w:instrText xml:space="preserve"> REF _Ref146911155 \h </w:instrText>
      </w:r>
      <w:r w:rsidR="003A22B2">
        <w:fldChar w:fldCharType="separate"/>
      </w:r>
      <w:r w:rsidR="005224A3">
        <w:t xml:space="preserve">Figura </w:t>
      </w:r>
      <w:r w:rsidR="005224A3">
        <w:rPr>
          <w:noProof/>
        </w:rPr>
        <w:t>1</w:t>
      </w:r>
      <w:r w:rsidR="003A22B2">
        <w:fldChar w:fldCharType="end"/>
      </w:r>
      <w:del w:id="49" w:author="Dalton Solano dos Reis" w:date="2023-12-05T15:26:00Z">
        <w:r w:rsidR="006246F6" w:rsidDel="004834C4">
          <w:delText xml:space="preserve"> </w:delText>
        </w:r>
        <w:r w:rsidR="00C77201" w:rsidDel="004834C4">
          <w:delText>os estímulos com o mundo externo são cortados</w:delText>
        </w:r>
      </w:del>
      <w:ins w:id="50" w:author="Dalton Solano dos Reis" w:date="2023-12-05T15:26:00Z">
        <w:r w:rsidR="004834C4">
          <w:t>)</w:t>
        </w:r>
      </w:ins>
      <w:r w:rsidR="00C77201">
        <w:t>.</w:t>
      </w:r>
    </w:p>
    <w:p w14:paraId="7AD0F884" w14:textId="4D7F483E" w:rsidR="0069105D" w:rsidRDefault="0069105D" w:rsidP="00EC4AFC">
      <w:pPr>
        <w:pStyle w:val="TF-LEGENDA"/>
      </w:pPr>
      <w:bookmarkStart w:id="51" w:name="_Ref146911155"/>
      <w:r>
        <w:t xml:space="preserve">Figura </w:t>
      </w:r>
      <w:fldSimple w:instr=" SEQ Figura \* ARABIC ">
        <w:r w:rsidR="005224A3">
          <w:rPr>
            <w:noProof/>
          </w:rPr>
          <w:t>1</w:t>
        </w:r>
      </w:fldSimple>
      <w:bookmarkEnd w:id="51"/>
      <w:r w:rsidR="00016C27" w:rsidRPr="004A6B5F">
        <w:t xml:space="preserve"> – </w:t>
      </w:r>
      <w:r w:rsidRPr="00916EC4">
        <w:rPr>
          <w:noProof/>
        </w:rPr>
        <w:t>Aluno usando óculos de VR e um controle para locomover-se no ambiente virtual</w:t>
      </w:r>
    </w:p>
    <w:p w14:paraId="093E14E3" w14:textId="174CD53E" w:rsidR="00580D5D" w:rsidRDefault="0089765A" w:rsidP="006F1B82">
      <w:pPr>
        <w:pStyle w:val="TF-FIGURA"/>
      </w:pPr>
      <w:r w:rsidRPr="006F1B82">
        <w:rPr>
          <w:noProof/>
        </w:rPr>
        <w:drawing>
          <wp:inline distT="0" distB="0" distL="0" distR="0" wp14:anchorId="799D5CAC" wp14:editId="42FF5618">
            <wp:extent cx="1941576" cy="1786890"/>
            <wp:effectExtent l="19050" t="19050" r="20955" b="22860"/>
            <wp:docPr id="501" name="Picture 501" descr="Homem em pé em frente a arm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 descr="Homem em pé em frente a armário&#10;&#10;Descrição gerada automaticamente com confiança baix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576" cy="1786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14993" w14:textId="54FB6692" w:rsidR="00BF5F93" w:rsidRDefault="00BF5F93" w:rsidP="0089765A">
      <w:pPr>
        <w:pStyle w:val="TF-FONTE"/>
      </w:pPr>
      <w:r>
        <w:t>Fonte: Salazar</w:t>
      </w:r>
      <w:r w:rsidR="003134F1">
        <w:t xml:space="preserve"> </w:t>
      </w:r>
      <w:r w:rsidRPr="00534B6D">
        <w:rPr>
          <w:i/>
          <w:iCs/>
        </w:rPr>
        <w:t>et al</w:t>
      </w:r>
      <w:r>
        <w:t>. (2020</w:t>
      </w:r>
      <w:commentRangeStart w:id="52"/>
      <w:r>
        <w:t>)</w:t>
      </w:r>
      <w:ins w:id="53" w:author="Dalton Solano dos Reis" w:date="2023-12-05T15:26:00Z">
        <w:r w:rsidR="004834C4">
          <w:t>.</w:t>
        </w:r>
        <w:commentRangeEnd w:id="52"/>
        <w:r w:rsidR="004834C4">
          <w:rPr>
            <w:rStyle w:val="Refdecomentrio"/>
          </w:rPr>
          <w:commentReference w:id="52"/>
        </w:r>
      </w:ins>
    </w:p>
    <w:p w14:paraId="22DB07D0" w14:textId="759F27DF" w:rsidR="0003039C" w:rsidRDefault="00530DCF" w:rsidP="00F0273D">
      <w:pPr>
        <w:pStyle w:val="TF-TEXTO"/>
      </w:pPr>
      <w:r w:rsidRPr="0089765A">
        <w:t>Salazar</w:t>
      </w:r>
      <w:r>
        <w:t xml:space="preserve"> </w:t>
      </w:r>
      <w:r w:rsidRPr="00534B6D">
        <w:rPr>
          <w:i/>
          <w:iCs/>
        </w:rPr>
        <w:t>et al.</w:t>
      </w:r>
      <w:r w:rsidRPr="0089765A">
        <w:t xml:space="preserve"> (2020)</w:t>
      </w:r>
      <w:r>
        <w:t xml:space="preserve"> criaram </w:t>
      </w:r>
      <w:r w:rsidR="00C36395">
        <w:t xml:space="preserve">a </w:t>
      </w:r>
      <w:r>
        <w:t>personagem</w:t>
      </w:r>
      <w:r w:rsidRPr="0089765A">
        <w:t xml:space="preserve"> CLIO</w:t>
      </w:r>
      <w:r>
        <w:t xml:space="preserve"> que </w:t>
      </w:r>
      <w:r w:rsidRPr="0089765A">
        <w:t xml:space="preserve">irá contar a história </w:t>
      </w:r>
      <w:r>
        <w:t xml:space="preserve">na </w:t>
      </w:r>
      <w:r w:rsidRPr="0089765A">
        <w:t xml:space="preserve">viagem </w:t>
      </w:r>
      <w:r>
        <w:t xml:space="preserve">realizada </w:t>
      </w:r>
      <w:r w:rsidRPr="0089765A">
        <w:t>com o</w:t>
      </w:r>
      <w:r>
        <w:t xml:space="preserve"> aluno</w:t>
      </w:r>
      <w:r w:rsidRPr="0089765A">
        <w:t>.</w:t>
      </w:r>
      <w:r>
        <w:t xml:space="preserve"> </w:t>
      </w:r>
      <w:r w:rsidR="00F15F8C">
        <w:t xml:space="preserve">O </w:t>
      </w:r>
      <w:r w:rsidR="001F37FA">
        <w:t xml:space="preserve">jogo </w:t>
      </w:r>
      <w:r w:rsidR="00F15F8C">
        <w:t xml:space="preserve">possui três fases, sendo elas: o </w:t>
      </w:r>
      <w:r w:rsidR="00F15F8C" w:rsidRPr="004834C4">
        <w:rPr>
          <w:rStyle w:val="TF-COURIER10"/>
          <w:rPrChange w:id="54" w:author="Dalton Solano dos Reis" w:date="2023-12-05T15:27:00Z">
            <w:rPr/>
          </w:rPrChange>
        </w:rPr>
        <w:t>Parthenon</w:t>
      </w:r>
      <w:r w:rsidR="00F15F8C">
        <w:t xml:space="preserve"> que </w:t>
      </w:r>
      <w:r w:rsidR="001F37FA">
        <w:t xml:space="preserve">é </w:t>
      </w:r>
      <w:r w:rsidR="00F15F8C">
        <w:t xml:space="preserve">o marco inicial </w:t>
      </w:r>
      <w:r w:rsidR="007E29C7">
        <w:t xml:space="preserve">para </w:t>
      </w:r>
      <w:r w:rsidR="00F15F8C">
        <w:t>conhecer e explorar os demais mundos</w:t>
      </w:r>
      <w:r w:rsidR="00FF69F2">
        <w:t xml:space="preserve"> </w:t>
      </w:r>
      <w:r w:rsidR="00F21511">
        <w:t>(</w:t>
      </w:r>
      <w:r w:rsidR="00165C29">
        <w:fldChar w:fldCharType="begin"/>
      </w:r>
      <w:r w:rsidR="00165C29">
        <w:instrText xml:space="preserve"> REF _Ref146974612 \h </w:instrText>
      </w:r>
      <w:r w:rsidR="00165C29">
        <w:fldChar w:fldCharType="separate"/>
      </w:r>
      <w:r w:rsidR="005224A3">
        <w:t xml:space="preserve">Figura </w:t>
      </w:r>
      <w:r w:rsidR="005224A3">
        <w:rPr>
          <w:noProof/>
        </w:rPr>
        <w:t>2</w:t>
      </w:r>
      <w:r w:rsidR="00165C29">
        <w:fldChar w:fldCharType="end"/>
      </w:r>
      <w:r w:rsidR="00FF69F2">
        <w:t>)</w:t>
      </w:r>
      <w:r w:rsidR="00F15F8C">
        <w:t xml:space="preserve">; o </w:t>
      </w:r>
      <w:del w:id="55" w:author="Dalton Solano dos Reis" w:date="2023-12-05T15:28:00Z">
        <w:r w:rsidR="007E341C" w:rsidRPr="004834C4" w:rsidDel="004834C4">
          <w:rPr>
            <w:rStyle w:val="TF-COURIER10"/>
            <w:rPrChange w:id="56" w:author="Dalton Solano dos Reis" w:date="2023-12-05T15:28:00Z">
              <w:rPr/>
            </w:rPrChange>
          </w:rPr>
          <w:delText>e</w:delText>
        </w:r>
        <w:r w:rsidR="00F15F8C" w:rsidRPr="004834C4" w:rsidDel="004834C4">
          <w:rPr>
            <w:rStyle w:val="TF-COURIER10"/>
            <w:rPrChange w:id="57" w:author="Dalton Solano dos Reis" w:date="2023-12-05T15:28:00Z">
              <w:rPr/>
            </w:rPrChange>
          </w:rPr>
          <w:delText xml:space="preserve">spaço </w:delText>
        </w:r>
      </w:del>
      <w:ins w:id="58" w:author="Dalton Solano dos Reis" w:date="2023-12-05T15:28:00Z">
        <w:r w:rsidR="004834C4">
          <w:rPr>
            <w:rStyle w:val="TF-COURIER10"/>
          </w:rPr>
          <w:t>E</w:t>
        </w:r>
        <w:r w:rsidR="004834C4" w:rsidRPr="004834C4">
          <w:rPr>
            <w:rStyle w:val="TF-COURIER10"/>
            <w:rPrChange w:id="59" w:author="Dalton Solano dos Reis" w:date="2023-12-05T15:28:00Z">
              <w:rPr/>
            </w:rPrChange>
          </w:rPr>
          <w:t xml:space="preserve">spaço </w:t>
        </w:r>
      </w:ins>
      <w:del w:id="60" w:author="Dalton Solano dos Reis" w:date="2023-12-05T15:28:00Z">
        <w:r w:rsidR="007E341C" w:rsidRPr="004834C4" w:rsidDel="004834C4">
          <w:rPr>
            <w:rStyle w:val="TF-COURIER10"/>
            <w:rPrChange w:id="61" w:author="Dalton Solano dos Reis" w:date="2023-12-05T15:28:00Z">
              <w:rPr/>
            </w:rPrChange>
          </w:rPr>
          <w:delText>s</w:delText>
        </w:r>
        <w:r w:rsidR="00F15F8C" w:rsidRPr="004834C4" w:rsidDel="004834C4">
          <w:rPr>
            <w:rStyle w:val="TF-COURIER10"/>
            <w:rPrChange w:id="62" w:author="Dalton Solano dos Reis" w:date="2023-12-05T15:28:00Z">
              <w:rPr/>
            </w:rPrChange>
          </w:rPr>
          <w:delText>ideral</w:delText>
        </w:r>
        <w:r w:rsidR="00F15F8C" w:rsidDel="004834C4">
          <w:delText xml:space="preserve"> </w:delText>
        </w:r>
      </w:del>
      <w:ins w:id="63" w:author="Dalton Solano dos Reis" w:date="2023-12-05T15:28:00Z">
        <w:r w:rsidR="004834C4">
          <w:rPr>
            <w:rStyle w:val="TF-COURIER10"/>
          </w:rPr>
          <w:t>S</w:t>
        </w:r>
        <w:r w:rsidR="004834C4" w:rsidRPr="004834C4">
          <w:rPr>
            <w:rStyle w:val="TF-COURIER10"/>
            <w:rPrChange w:id="64" w:author="Dalton Solano dos Reis" w:date="2023-12-05T15:28:00Z">
              <w:rPr/>
            </w:rPrChange>
          </w:rPr>
          <w:t>ideral</w:t>
        </w:r>
        <w:r w:rsidR="004834C4">
          <w:t xml:space="preserve"> </w:t>
        </w:r>
      </w:ins>
      <w:r w:rsidR="005A6CE1">
        <w:t xml:space="preserve">que possui </w:t>
      </w:r>
      <w:r w:rsidR="007E29C7">
        <w:t xml:space="preserve">a </w:t>
      </w:r>
      <w:r w:rsidR="00F15F8C">
        <w:t xml:space="preserve">linha do tempo </w:t>
      </w:r>
      <w:r w:rsidR="007E29C7">
        <w:t xml:space="preserve">o </w:t>
      </w:r>
      <w:r w:rsidR="00F15F8C">
        <w:t xml:space="preserve">qual </w:t>
      </w:r>
      <w:del w:id="65" w:author="Dalton Solano dos Reis" w:date="2023-12-05T15:28:00Z">
        <w:r w:rsidR="007E29C7" w:rsidDel="004834C4">
          <w:delText xml:space="preserve">o </w:delText>
        </w:r>
        <w:r w:rsidR="00F15F8C" w:rsidDel="004834C4">
          <w:delText>tour</w:delText>
        </w:r>
      </w:del>
      <w:ins w:id="66" w:author="Dalton Solano dos Reis" w:date="2023-12-05T15:28:00Z">
        <w:r w:rsidR="004834C4">
          <w:t>a viagem</w:t>
        </w:r>
      </w:ins>
      <w:r w:rsidR="00F15F8C">
        <w:t xml:space="preserve"> inicia</w:t>
      </w:r>
      <w:r w:rsidR="005A6CE1">
        <w:t xml:space="preserve"> (</w:t>
      </w:r>
      <w:r w:rsidR="00D10148">
        <w:fldChar w:fldCharType="begin"/>
      </w:r>
      <w:r w:rsidR="00D10148">
        <w:instrText xml:space="preserve"> REF _Ref146974754 \h </w:instrText>
      </w:r>
      <w:r w:rsidR="00D10148">
        <w:fldChar w:fldCharType="separate"/>
      </w:r>
      <w:r w:rsidR="005224A3">
        <w:t xml:space="preserve">Figura </w:t>
      </w:r>
      <w:r w:rsidR="005224A3">
        <w:rPr>
          <w:noProof/>
        </w:rPr>
        <w:t>3</w:t>
      </w:r>
      <w:r w:rsidR="00D10148">
        <w:fldChar w:fldCharType="end"/>
      </w:r>
      <w:r w:rsidR="005A6CE1">
        <w:t>)</w:t>
      </w:r>
      <w:r w:rsidR="00F15F8C">
        <w:t>;</w:t>
      </w:r>
      <w:r w:rsidR="007C474B">
        <w:t xml:space="preserve"> por fim </w:t>
      </w:r>
      <w:r w:rsidR="00F15F8C" w:rsidRPr="004834C4">
        <w:rPr>
          <w:rStyle w:val="TF-COURIER10"/>
          <w:rPrChange w:id="67" w:author="Dalton Solano dos Reis" w:date="2023-12-05T15:30:00Z">
            <w:rPr/>
          </w:rPrChange>
        </w:rPr>
        <w:t xml:space="preserve">o mundo do </w:t>
      </w:r>
      <w:r w:rsidR="0014143D" w:rsidRPr="004834C4">
        <w:rPr>
          <w:rStyle w:val="TF-COURIER10"/>
          <w:rPrChange w:id="68" w:author="Dalton Solano dos Reis" w:date="2023-12-05T15:30:00Z">
            <w:rPr/>
          </w:rPrChange>
        </w:rPr>
        <w:t>t</w:t>
      </w:r>
      <w:r w:rsidR="00F15F8C" w:rsidRPr="004834C4">
        <w:rPr>
          <w:rStyle w:val="TF-COURIER10"/>
          <w:rPrChange w:id="69" w:author="Dalton Solano dos Reis" w:date="2023-12-05T15:30:00Z">
            <w:rPr/>
          </w:rPrChange>
        </w:rPr>
        <w:t>our</w:t>
      </w:r>
      <w:r w:rsidR="00F15F8C">
        <w:t xml:space="preserve"> </w:t>
      </w:r>
      <w:r w:rsidR="005A6CE1">
        <w:t xml:space="preserve">em que </w:t>
      </w:r>
      <w:r w:rsidR="00F15F8C">
        <w:t>o aluno poderá, por meio da Realidade Virtual, viajar e conhecer a história deles</w:t>
      </w:r>
      <w:r w:rsidR="005A6CE1">
        <w:t xml:space="preserve"> (</w:t>
      </w:r>
      <w:r w:rsidR="00065C90">
        <w:fldChar w:fldCharType="begin"/>
      </w:r>
      <w:r w:rsidR="00065C90">
        <w:instrText xml:space="preserve"> REF _Ref146974917 \h </w:instrText>
      </w:r>
      <w:r w:rsidR="00065C90">
        <w:fldChar w:fldCharType="separate"/>
      </w:r>
      <w:r w:rsidR="005224A3">
        <w:t xml:space="preserve">Figura </w:t>
      </w:r>
      <w:r w:rsidR="005224A3">
        <w:rPr>
          <w:noProof/>
        </w:rPr>
        <w:t>4</w:t>
      </w:r>
      <w:r w:rsidR="00065C90">
        <w:fldChar w:fldCharType="end"/>
      </w:r>
      <w:r w:rsidR="005A6CE1">
        <w:t>)</w:t>
      </w:r>
      <w:r w:rsidR="00F0273D">
        <w:t>.</w:t>
      </w:r>
    </w:p>
    <w:p w14:paraId="2C5A62E9" w14:textId="2FC26B7E" w:rsidR="00165C29" w:rsidRDefault="00165C29" w:rsidP="00165C29">
      <w:pPr>
        <w:pStyle w:val="TF-LEGENDA"/>
      </w:pPr>
      <w:bookmarkStart w:id="70" w:name="_Ref146974612"/>
      <w:r>
        <w:t xml:space="preserve">Figura </w:t>
      </w:r>
      <w:fldSimple w:instr=" SEQ Figura \* ARABIC ">
        <w:r w:rsidR="005224A3">
          <w:rPr>
            <w:noProof/>
          </w:rPr>
          <w:t>2</w:t>
        </w:r>
      </w:fldSimple>
      <w:bookmarkEnd w:id="70"/>
      <w:r w:rsidRPr="004A6B5F">
        <w:t xml:space="preserve"> – </w:t>
      </w:r>
      <w:proofErr w:type="spellStart"/>
      <w:r w:rsidRPr="004A6B5F">
        <w:t>Partheon</w:t>
      </w:r>
      <w:proofErr w:type="spellEnd"/>
    </w:p>
    <w:p w14:paraId="06FA7620" w14:textId="0C55D28B" w:rsidR="00547BAF" w:rsidRPr="00547BAF" w:rsidRDefault="00547BAF" w:rsidP="003134F1">
      <w:pPr>
        <w:pStyle w:val="TF-FIGURA"/>
      </w:pPr>
      <w:r w:rsidRPr="003134F1">
        <w:rPr>
          <w:noProof/>
        </w:rPr>
        <w:drawing>
          <wp:inline distT="0" distB="0" distL="0" distR="0" wp14:anchorId="4F59D744" wp14:editId="48EA65C3">
            <wp:extent cx="3296285" cy="1361948"/>
            <wp:effectExtent l="19050" t="19050" r="18415" b="10160"/>
            <wp:docPr id="551" name="Picture 551" descr="Uma imagem contendo edifício, cozinha, mesa, pis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 descr="Uma imagem contendo edifício, cozinha, mesa, pis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1361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7069A" w14:textId="1AFD5F8B" w:rsidR="00F0273D" w:rsidRDefault="006E6FFB" w:rsidP="00F0273D">
      <w:pPr>
        <w:pStyle w:val="TF-FONTE"/>
      </w:pPr>
      <w:r>
        <w:t xml:space="preserve">Fonte: Salazar </w:t>
      </w:r>
      <w:r w:rsidRPr="006058BE">
        <w:rPr>
          <w:i/>
          <w:iCs/>
        </w:rPr>
        <w:t>et al.</w:t>
      </w:r>
      <w:r>
        <w:t xml:space="preserve"> (202</w:t>
      </w:r>
      <w:commentRangeStart w:id="71"/>
      <w:r>
        <w:t>0)</w:t>
      </w:r>
      <w:ins w:id="72" w:author="Dalton Solano dos Reis" w:date="2023-12-05T15:29:00Z">
        <w:r w:rsidR="004834C4">
          <w:t>.</w:t>
        </w:r>
        <w:commentRangeEnd w:id="71"/>
        <w:r w:rsidR="004834C4">
          <w:rPr>
            <w:rStyle w:val="Refdecomentrio"/>
          </w:rPr>
          <w:commentReference w:id="71"/>
        </w:r>
      </w:ins>
    </w:p>
    <w:p w14:paraId="0AE74973" w14:textId="34B50216" w:rsidR="00D10148" w:rsidRDefault="00D10148" w:rsidP="00D10148">
      <w:pPr>
        <w:pStyle w:val="TF-LEGENDA"/>
      </w:pPr>
      <w:bookmarkStart w:id="73" w:name="_Ref146974754"/>
      <w:r>
        <w:t xml:space="preserve">Figura </w:t>
      </w:r>
      <w:fldSimple w:instr=" SEQ Figura \* ARABIC ">
        <w:r w:rsidR="005224A3">
          <w:rPr>
            <w:noProof/>
          </w:rPr>
          <w:t>3</w:t>
        </w:r>
      </w:fldSimple>
      <w:bookmarkEnd w:id="73"/>
      <w:r>
        <w:t xml:space="preserve"> </w:t>
      </w:r>
      <w:r w:rsidRPr="00F66693">
        <w:t xml:space="preserve">– </w:t>
      </w:r>
      <w:r w:rsidR="00DB13D1">
        <w:t>E</w:t>
      </w:r>
      <w:r w:rsidRPr="00F66693">
        <w:t xml:space="preserve">spaço </w:t>
      </w:r>
      <w:del w:id="74" w:author="Dalton Solano dos Reis" w:date="2023-12-05T15:29:00Z">
        <w:r w:rsidR="00DB13D1" w:rsidDel="004834C4">
          <w:delText>s</w:delText>
        </w:r>
        <w:r w:rsidRPr="00F66693" w:rsidDel="004834C4">
          <w:delText>ideral</w:delText>
        </w:r>
      </w:del>
      <w:ins w:id="75" w:author="Dalton Solano dos Reis" w:date="2023-12-05T15:29:00Z">
        <w:r w:rsidR="004834C4">
          <w:t>S</w:t>
        </w:r>
        <w:r w:rsidR="004834C4" w:rsidRPr="00F66693">
          <w:t>ideral</w:t>
        </w:r>
      </w:ins>
    </w:p>
    <w:p w14:paraId="6F44C811" w14:textId="59350AB3" w:rsidR="00F0273D" w:rsidRDefault="003317D1" w:rsidP="00F0273D">
      <w:pPr>
        <w:pStyle w:val="TF-FIGURA"/>
      </w:pPr>
      <w:r>
        <w:rPr>
          <w:noProof/>
        </w:rPr>
        <w:drawing>
          <wp:inline distT="0" distB="0" distL="0" distR="0" wp14:anchorId="6B04D8A3" wp14:editId="14B962C3">
            <wp:extent cx="3028315" cy="1691640"/>
            <wp:effectExtent l="19050" t="19050" r="19685" b="22860"/>
            <wp:docPr id="619" name="Picture 619" descr="Interface gráfica do usuário, Sit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 descr="Interface gráfica do usuário, Sit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691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26769" w14:textId="77777777" w:rsidR="00F0273D" w:rsidRDefault="00F0273D" w:rsidP="00F0273D">
      <w:pPr>
        <w:pStyle w:val="TF-FONTE"/>
      </w:pPr>
      <w:r>
        <w:t xml:space="preserve">Fonte: Salazar </w:t>
      </w:r>
      <w:r w:rsidRPr="006058BE">
        <w:rPr>
          <w:i/>
          <w:iCs/>
        </w:rPr>
        <w:t>et al.</w:t>
      </w:r>
      <w:r>
        <w:t xml:space="preserve"> (2020)</w:t>
      </w:r>
    </w:p>
    <w:p w14:paraId="067496AD" w14:textId="47AC7F76" w:rsidR="00065C90" w:rsidRDefault="00065C90" w:rsidP="00065C90">
      <w:pPr>
        <w:pStyle w:val="TF-LEGENDA"/>
      </w:pPr>
      <w:bookmarkStart w:id="76" w:name="_Ref146974917"/>
      <w:r>
        <w:lastRenderedPageBreak/>
        <w:t xml:space="preserve">Figura </w:t>
      </w:r>
      <w:fldSimple w:instr=" SEQ Figura \* ARABIC ">
        <w:r w:rsidR="005224A3">
          <w:rPr>
            <w:noProof/>
          </w:rPr>
          <w:t>4</w:t>
        </w:r>
      </w:fldSimple>
      <w:bookmarkEnd w:id="76"/>
      <w:r>
        <w:t xml:space="preserve"> </w:t>
      </w:r>
      <w:r w:rsidR="00016C27">
        <w:t>–</w:t>
      </w:r>
      <w:r w:rsidRPr="003E7F2F">
        <w:t xml:space="preserve"> O </w:t>
      </w:r>
      <w:del w:id="77" w:author="Dalton Solano dos Reis" w:date="2023-12-05T15:32:00Z">
        <w:r w:rsidRPr="003E7F2F" w:rsidDel="00F565A3">
          <w:delText xml:space="preserve">mundo </w:delText>
        </w:r>
      </w:del>
      <w:ins w:id="78" w:author="Dalton Solano dos Reis" w:date="2023-12-05T15:32:00Z">
        <w:r w:rsidR="00F565A3">
          <w:t>M</w:t>
        </w:r>
        <w:r w:rsidR="00F565A3" w:rsidRPr="003E7F2F">
          <w:t xml:space="preserve">undo </w:t>
        </w:r>
      </w:ins>
      <w:r w:rsidRPr="003E7F2F">
        <w:t xml:space="preserve">do </w:t>
      </w:r>
      <w:del w:id="79" w:author="Dalton Solano dos Reis" w:date="2023-12-05T15:32:00Z">
        <w:r w:rsidRPr="003E7F2F" w:rsidDel="00F565A3">
          <w:delText>tour</w:delText>
        </w:r>
      </w:del>
      <w:ins w:id="80" w:author="Dalton Solano dos Reis" w:date="2023-12-05T15:32:00Z">
        <w:r w:rsidR="00F565A3">
          <w:t>T</w:t>
        </w:r>
        <w:r w:rsidR="00F565A3" w:rsidRPr="003E7F2F">
          <w:t>our</w:t>
        </w:r>
      </w:ins>
    </w:p>
    <w:p w14:paraId="42CE6611" w14:textId="77777777" w:rsidR="00F0273D" w:rsidRDefault="003D5F41" w:rsidP="00F0273D">
      <w:pPr>
        <w:pStyle w:val="TF-FIGURA"/>
      </w:pPr>
      <w:r w:rsidRPr="00F0273D">
        <w:rPr>
          <w:noProof/>
        </w:rPr>
        <w:drawing>
          <wp:inline distT="0" distB="0" distL="0" distR="0" wp14:anchorId="31186106" wp14:editId="00C8CD22">
            <wp:extent cx="2697861" cy="1344295"/>
            <wp:effectExtent l="19050" t="19050" r="26670" b="27305"/>
            <wp:docPr id="729" name="Picture 729" descr="Uma imagem contendo mesa, edifício, grande, vinh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 descr="Uma imagem contendo mesa, edifício, grande, vinh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61" cy="1344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79360" w14:textId="3CDCD1BD" w:rsidR="005057BD" w:rsidRDefault="00F0273D" w:rsidP="00F0273D">
      <w:pPr>
        <w:pStyle w:val="TF-FONTE"/>
      </w:pPr>
      <w:r>
        <w:t xml:space="preserve">Fonte: Salazar </w:t>
      </w:r>
      <w:r w:rsidRPr="006058BE">
        <w:rPr>
          <w:i/>
          <w:iCs/>
        </w:rPr>
        <w:t>et al.</w:t>
      </w:r>
      <w:r>
        <w:t xml:space="preserve"> (202</w:t>
      </w:r>
      <w:commentRangeStart w:id="81"/>
      <w:r>
        <w:t>0)</w:t>
      </w:r>
      <w:ins w:id="82" w:author="Dalton Solano dos Reis" w:date="2023-12-05T15:32:00Z">
        <w:r w:rsidR="00F565A3">
          <w:t>.</w:t>
        </w:r>
        <w:commentRangeEnd w:id="81"/>
        <w:r w:rsidR="00F565A3">
          <w:rPr>
            <w:rStyle w:val="Refdecomentrio"/>
          </w:rPr>
          <w:commentReference w:id="81"/>
        </w:r>
      </w:ins>
    </w:p>
    <w:p w14:paraId="79326573" w14:textId="39EFDCA8" w:rsidR="0098724F" w:rsidRDefault="00CC49DA" w:rsidP="00955FF3">
      <w:pPr>
        <w:pStyle w:val="TF-TEXTO"/>
        <w:ind w:firstLine="567"/>
      </w:pPr>
      <w:r>
        <w:t xml:space="preserve">Salazar </w:t>
      </w:r>
      <w:r w:rsidRPr="00534B6D">
        <w:rPr>
          <w:i/>
          <w:iCs/>
        </w:rPr>
        <w:t>et al.</w:t>
      </w:r>
      <w:r>
        <w:t xml:space="preserve"> (2020) </w:t>
      </w:r>
      <w:r w:rsidR="00582DD2">
        <w:t xml:space="preserve">projetaram </w:t>
      </w:r>
      <w:r>
        <w:t xml:space="preserve">um sistema de perguntas </w:t>
      </w:r>
      <w:r w:rsidR="00764D18">
        <w:t>para poderem ter um filtro do aprendizado do aluno</w:t>
      </w:r>
      <w:r w:rsidR="007D5510">
        <w:t xml:space="preserve">. As considerações finais ressaltam </w:t>
      </w:r>
      <w:r w:rsidR="00B14B2B">
        <w:t>que os ambientes virtuais buscam prender a atenção do aluno de distrações que possam ocorrer no mundo exterior</w:t>
      </w:r>
      <w:r w:rsidR="009E1E39">
        <w:t xml:space="preserve"> como sons e movimentos</w:t>
      </w:r>
      <w:r w:rsidR="00A25807">
        <w:t>.</w:t>
      </w:r>
      <w:r w:rsidR="007601D6">
        <w:t xml:space="preserve"> </w:t>
      </w:r>
      <w:r w:rsidR="00A25807">
        <w:t>O</w:t>
      </w:r>
      <w:r w:rsidR="007601D6">
        <w:t xml:space="preserve"> </w:t>
      </w:r>
      <w:r w:rsidR="00925AFB">
        <w:t xml:space="preserve">jogo </w:t>
      </w:r>
      <w:r w:rsidR="007601D6">
        <w:t xml:space="preserve">pretende ser aprimorado e continuado </w:t>
      </w:r>
      <w:r w:rsidR="00E13F6E">
        <w:t xml:space="preserve">para que seja </w:t>
      </w:r>
      <w:r w:rsidR="00310512">
        <w:t xml:space="preserve">realizada </w:t>
      </w:r>
      <w:r w:rsidR="00E13F6E">
        <w:t xml:space="preserve">a </w:t>
      </w:r>
      <w:r w:rsidR="00310512">
        <w:t xml:space="preserve">implantação </w:t>
      </w:r>
      <w:r w:rsidR="00E13F6E">
        <w:t>dele nas escolas a fim de auxiliar os professores de história</w:t>
      </w:r>
      <w:r w:rsidR="0039336D">
        <w:t>.</w:t>
      </w:r>
    </w:p>
    <w:p w14:paraId="1ABB6976" w14:textId="59D279C4" w:rsidR="00A44581" w:rsidRDefault="00CD292E" w:rsidP="0092057E">
      <w:pPr>
        <w:pStyle w:val="Ttulo2"/>
      </w:pPr>
      <w:r>
        <w:t>JOGOS ELETRÔNICOS PARA CRIANÇAS COM DÉFICIT DE ATENÇÃO E HIPERATIVIDADE</w:t>
      </w:r>
    </w:p>
    <w:p w14:paraId="22C9A192" w14:textId="5E6228CB" w:rsidR="00A44581" w:rsidRDefault="002D5D31" w:rsidP="00A44581">
      <w:pPr>
        <w:pStyle w:val="TF-TEXTO"/>
      </w:pPr>
      <w:r>
        <w:t>Souza</w:t>
      </w:r>
      <w:r w:rsidR="008552A9">
        <w:t xml:space="preserve"> e Basilio</w:t>
      </w:r>
      <w:r w:rsidR="00EA71C4">
        <w:t xml:space="preserve"> (2019)</w:t>
      </w:r>
      <w:r w:rsidR="00C07198">
        <w:t xml:space="preserve"> </w:t>
      </w:r>
      <w:r w:rsidR="001B3BCE">
        <w:t xml:space="preserve">desenvolveram </w:t>
      </w:r>
      <w:r w:rsidR="0018256C">
        <w:t xml:space="preserve">um trabalho sobre os jogos </w:t>
      </w:r>
      <w:r w:rsidR="00AC0C02">
        <w:t xml:space="preserve">eletrônicos </w:t>
      </w:r>
      <w:r w:rsidR="0018256C">
        <w:t xml:space="preserve">e a importância </w:t>
      </w:r>
      <w:r w:rsidR="00CC22B5">
        <w:t>deles</w:t>
      </w:r>
      <w:r w:rsidR="000527CC">
        <w:t xml:space="preserve"> para crianças com TDAH</w:t>
      </w:r>
      <w:r w:rsidR="003908CF">
        <w:t>.</w:t>
      </w:r>
      <w:r w:rsidR="003C01CC">
        <w:t xml:space="preserve"> </w:t>
      </w:r>
      <w:r w:rsidR="00C73306">
        <w:t xml:space="preserve">O trabalho de </w:t>
      </w:r>
      <w:r w:rsidR="008552A9">
        <w:t xml:space="preserve">Souza e Basilio </w:t>
      </w:r>
      <w:r w:rsidR="00C73306">
        <w:t xml:space="preserve">(2019) </w:t>
      </w:r>
      <w:r w:rsidR="003C01CC">
        <w:t xml:space="preserve">foi fundamentado utilizando </w:t>
      </w:r>
      <w:r w:rsidR="00532FBC">
        <w:t xml:space="preserve">a </w:t>
      </w:r>
      <w:r w:rsidR="003C01CC">
        <w:t xml:space="preserve">teoria </w:t>
      </w:r>
      <w:r w:rsidR="008B3040">
        <w:t xml:space="preserve">dos pensadores </w:t>
      </w:r>
      <w:proofErr w:type="spellStart"/>
      <w:r w:rsidR="00E663BC">
        <w:t>Vigostski</w:t>
      </w:r>
      <w:proofErr w:type="spellEnd"/>
      <w:r w:rsidR="00E663BC">
        <w:t xml:space="preserve"> e Piaget</w:t>
      </w:r>
      <w:r w:rsidR="00532FBC">
        <w:t xml:space="preserve"> e </w:t>
      </w:r>
      <w:r w:rsidR="00671EEA">
        <w:t xml:space="preserve">teve como base para teste </w:t>
      </w:r>
      <w:r w:rsidR="00A30CF4">
        <w:t xml:space="preserve">a Associação de Pais e Amigos dos Excepcionais </w:t>
      </w:r>
      <w:r w:rsidR="008938AB">
        <w:t xml:space="preserve">(APAE) </w:t>
      </w:r>
      <w:r w:rsidR="00671EEA">
        <w:t xml:space="preserve">da Aparecida do Taboado no estado de Mato Grosso do Sul que disponibilizou </w:t>
      </w:r>
      <w:r w:rsidR="00F35BB4">
        <w:t>os meios para o avanço do estudo.</w:t>
      </w:r>
    </w:p>
    <w:p w14:paraId="485E1850" w14:textId="7F1CB93D" w:rsidR="00F35BB4" w:rsidRDefault="008552A9" w:rsidP="00A44581">
      <w:pPr>
        <w:pStyle w:val="TF-TEXTO"/>
      </w:pPr>
      <w:r>
        <w:t xml:space="preserve">Souza e Basilio </w:t>
      </w:r>
      <w:r w:rsidR="004F31A7">
        <w:t xml:space="preserve">(2019) </w:t>
      </w:r>
      <w:r w:rsidR="00532FBC">
        <w:t xml:space="preserve">fizeram </w:t>
      </w:r>
      <w:r w:rsidR="00610F64">
        <w:t xml:space="preserve">um levantamento </w:t>
      </w:r>
      <w:r w:rsidR="00B91BD8">
        <w:t xml:space="preserve">das abordagens de </w:t>
      </w:r>
      <w:proofErr w:type="spellStart"/>
      <w:r w:rsidR="00B91BD8">
        <w:t>Vigostski</w:t>
      </w:r>
      <w:proofErr w:type="spellEnd"/>
      <w:r w:rsidR="00B91BD8">
        <w:t xml:space="preserve"> e Piaget para posteriormente criar</w:t>
      </w:r>
      <w:r w:rsidR="00C613FA">
        <w:t>em</w:t>
      </w:r>
      <w:r w:rsidR="00B91BD8">
        <w:t xml:space="preserve"> </w:t>
      </w:r>
      <w:r w:rsidR="00FC7E11">
        <w:t>um</w:t>
      </w:r>
      <w:r w:rsidR="00B91BD8">
        <w:t xml:space="preserve"> jogo baseado </w:t>
      </w:r>
      <w:r w:rsidR="00FC7E11">
        <w:t>na ideia desses autores.</w:t>
      </w:r>
      <w:r w:rsidR="006315CE">
        <w:t xml:space="preserve"> Segundo </w:t>
      </w:r>
      <w:r w:rsidR="006E4395">
        <w:t>(</w:t>
      </w:r>
      <w:proofErr w:type="spellStart"/>
      <w:r w:rsidR="00767852">
        <w:t>Vigostski</w:t>
      </w:r>
      <w:proofErr w:type="spellEnd"/>
      <w:r w:rsidR="0017319B">
        <w:t>,</w:t>
      </w:r>
      <w:r w:rsidR="0097404E">
        <w:t xml:space="preserve"> 2007</w:t>
      </w:r>
      <w:r w:rsidR="00424386">
        <w:t xml:space="preserve"> apud</w:t>
      </w:r>
      <w:r w:rsidR="006E4395">
        <w:t xml:space="preserve"> Souza e Basilio, 2019)</w:t>
      </w:r>
      <w:r w:rsidR="008E79AA">
        <w:t xml:space="preserve"> </w:t>
      </w:r>
      <w:r w:rsidR="006315CE">
        <w:t xml:space="preserve">existem três etapas importantes para o desenvolvimento </w:t>
      </w:r>
      <w:r w:rsidR="00AA2B80">
        <w:t>cognitivo da criança</w:t>
      </w:r>
      <w:r w:rsidR="00C613FA">
        <w:t>, as quais são</w:t>
      </w:r>
      <w:r w:rsidR="001A1E2D">
        <w:t xml:space="preserve">: </w:t>
      </w:r>
      <w:r w:rsidR="00C613FA">
        <w:t xml:space="preserve">a </w:t>
      </w:r>
      <w:r w:rsidR="001A1E2D">
        <w:t xml:space="preserve">cultura e </w:t>
      </w:r>
      <w:r w:rsidR="00C613FA">
        <w:t xml:space="preserve">a </w:t>
      </w:r>
      <w:r w:rsidR="001A1E2D">
        <w:t>linguagem</w:t>
      </w:r>
      <w:r w:rsidR="00263CA5">
        <w:t>;</w:t>
      </w:r>
      <w:r w:rsidR="00F07E41">
        <w:t xml:space="preserve"> a presença de tutores que orientem e passem os ensinamentos</w:t>
      </w:r>
      <w:r w:rsidR="00263CA5">
        <w:t>;</w:t>
      </w:r>
      <w:r w:rsidR="00F07E41">
        <w:t xml:space="preserve"> </w:t>
      </w:r>
      <w:r w:rsidR="00396B9E">
        <w:t xml:space="preserve">e a </w:t>
      </w:r>
      <w:r w:rsidR="00F07E41">
        <w:t xml:space="preserve">zona de </w:t>
      </w:r>
      <w:r w:rsidR="00263CA5">
        <w:t>desenvolvimento</w:t>
      </w:r>
      <w:r w:rsidR="00757182">
        <w:t xml:space="preserve"> que é a capacidade de resolver problemas sem orientações</w:t>
      </w:r>
      <w:r w:rsidR="00913ABF">
        <w:t>.</w:t>
      </w:r>
      <w:r w:rsidR="00100C9D">
        <w:t xml:space="preserve"> Já para </w:t>
      </w:r>
      <w:r w:rsidR="006E4395">
        <w:t>(</w:t>
      </w:r>
      <w:r w:rsidR="00100C9D">
        <w:t>Piaget</w:t>
      </w:r>
      <w:r w:rsidR="0017319B">
        <w:t>,</w:t>
      </w:r>
      <w:r w:rsidR="0097404E">
        <w:t xml:space="preserve"> 1977</w:t>
      </w:r>
      <w:r w:rsidR="006E4395">
        <w:t xml:space="preserve"> apud Souza e Basilio, 2019) a</w:t>
      </w:r>
      <w:r w:rsidR="006E4395">
        <w:rPr>
          <w:rStyle w:val="Refdecomentrio"/>
        </w:rPr>
        <w:t xml:space="preserve"> </w:t>
      </w:r>
      <w:r w:rsidR="00100C9D">
        <w:t>divisão ocorre de quatro formas:</w:t>
      </w:r>
      <w:r w:rsidR="00E06C4F">
        <w:t xml:space="preserve"> período</w:t>
      </w:r>
      <w:r w:rsidR="007065CE">
        <w:t xml:space="preserve"> </w:t>
      </w:r>
      <w:r w:rsidR="00E06C4F">
        <w:t>sensório-motor</w:t>
      </w:r>
      <w:r w:rsidR="00396B9E">
        <w:t xml:space="preserve">; </w:t>
      </w:r>
      <w:r w:rsidR="009009F6">
        <w:t>pré-operatório</w:t>
      </w:r>
      <w:r w:rsidR="00396B9E">
        <w:t xml:space="preserve">; </w:t>
      </w:r>
      <w:r w:rsidR="009009F6">
        <w:t>operatório-concreto</w:t>
      </w:r>
      <w:r w:rsidR="00396B9E">
        <w:t xml:space="preserve">; e </w:t>
      </w:r>
      <w:r w:rsidR="007065CE">
        <w:t>operatório formal</w:t>
      </w:r>
      <w:r w:rsidR="00856A39">
        <w:t>.</w:t>
      </w:r>
    </w:p>
    <w:p w14:paraId="53F1F0DA" w14:textId="6D804EE0" w:rsidR="00D601E1" w:rsidRDefault="00AD632B" w:rsidP="00A44581">
      <w:pPr>
        <w:pStyle w:val="TF-TEXTO"/>
      </w:pPr>
      <w:r>
        <w:t xml:space="preserve">Após as análises realizadas na literatura, </w:t>
      </w:r>
      <w:r w:rsidR="001B443E">
        <w:t xml:space="preserve">Souza e Basilio </w:t>
      </w:r>
      <w:r w:rsidR="00D601E1">
        <w:t xml:space="preserve">(2019) </w:t>
      </w:r>
      <w:r>
        <w:t>criaram</w:t>
      </w:r>
      <w:r w:rsidR="00945D94">
        <w:t xml:space="preserve"> um jogo </w:t>
      </w:r>
      <w:r w:rsidR="00DF1765">
        <w:t>que estimul</w:t>
      </w:r>
      <w:r w:rsidR="00D06093">
        <w:t>a</w:t>
      </w:r>
      <w:r w:rsidR="00DF1765">
        <w:t xml:space="preserve"> o reconhecimento de padrões </w:t>
      </w:r>
      <w:r w:rsidR="003C4331">
        <w:t xml:space="preserve">com o foco em </w:t>
      </w:r>
      <w:r w:rsidR="00DF1765">
        <w:t>crianças</w:t>
      </w:r>
      <w:r w:rsidR="003C4331">
        <w:t xml:space="preserve">. Tal </w:t>
      </w:r>
      <w:r w:rsidR="00DF1765">
        <w:t xml:space="preserve">jogo </w:t>
      </w:r>
      <w:r w:rsidR="00672B00">
        <w:t>consiste em formas geométricas</w:t>
      </w:r>
      <w:r w:rsidR="00120528">
        <w:t xml:space="preserve"> e </w:t>
      </w:r>
      <w:del w:id="83" w:author="Dalton Solano dos Reis" w:date="2023-12-05T15:35:00Z">
        <w:r w:rsidR="00120528" w:rsidDel="00F565A3">
          <w:delText xml:space="preserve">é </w:delText>
        </w:r>
      </w:del>
      <w:ins w:id="84" w:author="Dalton Solano dos Reis" w:date="2023-12-05T15:35:00Z">
        <w:r w:rsidR="00F565A3">
          <w:t>es</w:t>
        </w:r>
      </w:ins>
      <w:ins w:id="85" w:author="Dalton Solano dos Reis" w:date="2023-12-05T15:36:00Z">
        <w:r w:rsidR="00F565A3">
          <w:t>tá</w:t>
        </w:r>
      </w:ins>
      <w:ins w:id="86" w:author="Dalton Solano dos Reis" w:date="2023-12-05T15:35:00Z">
        <w:r w:rsidR="00F565A3">
          <w:t xml:space="preserve"> </w:t>
        </w:r>
      </w:ins>
      <w:r w:rsidR="00120528">
        <w:t xml:space="preserve">disponível </w:t>
      </w:r>
      <w:r w:rsidR="009F1D13">
        <w:t xml:space="preserve">para </w:t>
      </w:r>
      <w:ins w:id="87" w:author="Dalton Solano dos Reis" w:date="2023-12-05T15:36:00Z">
        <w:r w:rsidR="00F565A3">
          <w:t>a plataforma desktop</w:t>
        </w:r>
      </w:ins>
      <w:del w:id="88" w:author="Dalton Solano dos Reis" w:date="2023-12-05T15:36:00Z">
        <w:r w:rsidR="009F1D13" w:rsidDel="00F565A3">
          <w:delText>computador</w:delText>
        </w:r>
      </w:del>
      <w:r w:rsidR="00120528">
        <w:t xml:space="preserve">. No jogo, </w:t>
      </w:r>
      <w:r w:rsidR="00504A59">
        <w:t xml:space="preserve">o aluno </w:t>
      </w:r>
      <w:r w:rsidR="00120528">
        <w:t xml:space="preserve">deve </w:t>
      </w:r>
      <w:r w:rsidR="00504A59">
        <w:t xml:space="preserve">selecionar </w:t>
      </w:r>
      <w:r w:rsidR="00A663A5">
        <w:t xml:space="preserve">a cor da </w:t>
      </w:r>
      <w:r w:rsidR="00AD0AD1">
        <w:t xml:space="preserve">figura geométrica </w:t>
      </w:r>
      <w:r w:rsidR="006A6E47">
        <w:t>na parte inferior da tela</w:t>
      </w:r>
      <w:r w:rsidR="00120528">
        <w:t xml:space="preserve"> conforme a cor que aparece no centro da tela</w:t>
      </w:r>
      <w:ins w:id="89" w:author="Dalton Solano dos Reis" w:date="2023-12-05T15:36:00Z">
        <w:r w:rsidR="00F565A3">
          <w:t xml:space="preserve"> </w:t>
        </w:r>
      </w:ins>
      <w:del w:id="90" w:author="Dalton Solano dos Reis" w:date="2023-12-05T15:36:00Z">
        <w:r w:rsidR="00C363DC" w:rsidDel="00F565A3">
          <w:delText xml:space="preserve">, conforme </w:delText>
        </w:r>
        <w:r w:rsidR="00120528" w:rsidDel="00F565A3">
          <w:delText>é ilustrado na</w:delText>
        </w:r>
        <w:r w:rsidR="0099397E" w:rsidDel="00F565A3">
          <w:delText xml:space="preserve"> </w:delText>
        </w:r>
      </w:del>
      <w:ins w:id="91" w:author="Dalton Solano dos Reis" w:date="2023-12-05T15:36:00Z">
        <w:r w:rsidR="00F565A3">
          <w:t>(</w:t>
        </w:r>
      </w:ins>
      <w:r w:rsidR="0099397E">
        <w:fldChar w:fldCharType="begin"/>
      </w:r>
      <w:r w:rsidR="0099397E">
        <w:instrText xml:space="preserve"> REF _Ref146975789 \h </w:instrText>
      </w:r>
      <w:r w:rsidR="0099397E">
        <w:fldChar w:fldCharType="separate"/>
      </w:r>
      <w:r w:rsidR="005224A3">
        <w:t xml:space="preserve">Figura </w:t>
      </w:r>
      <w:r w:rsidR="005224A3">
        <w:rPr>
          <w:noProof/>
        </w:rPr>
        <w:t>5</w:t>
      </w:r>
      <w:r w:rsidR="0099397E">
        <w:fldChar w:fldCharType="end"/>
      </w:r>
      <w:ins w:id="92" w:author="Dalton Solano dos Reis" w:date="2023-12-05T15:36:00Z">
        <w:r w:rsidR="00F565A3">
          <w:t>)</w:t>
        </w:r>
      </w:ins>
      <w:r w:rsidR="0099397E">
        <w:t>.</w:t>
      </w:r>
    </w:p>
    <w:p w14:paraId="66F2CC64" w14:textId="21AD826D" w:rsidR="0099397E" w:rsidRDefault="0099397E" w:rsidP="0099397E">
      <w:pPr>
        <w:pStyle w:val="TF-LEGENDA"/>
      </w:pPr>
      <w:bookmarkStart w:id="93" w:name="_Ref146975789"/>
      <w:r>
        <w:t xml:space="preserve">Figura </w:t>
      </w:r>
      <w:fldSimple w:instr=" SEQ Figura \* ARABIC ">
        <w:r w:rsidR="005224A3">
          <w:rPr>
            <w:noProof/>
          </w:rPr>
          <w:t>5</w:t>
        </w:r>
      </w:fldSimple>
      <w:bookmarkEnd w:id="93"/>
      <w:r w:rsidR="0078505D" w:rsidRPr="004A6B5F">
        <w:t xml:space="preserve"> –</w:t>
      </w:r>
      <w:r w:rsidR="00F95C83">
        <w:t xml:space="preserve"> </w:t>
      </w:r>
      <w:r w:rsidRPr="00601529">
        <w:t>Jogo para computador</w:t>
      </w:r>
    </w:p>
    <w:p w14:paraId="06DA7B12" w14:textId="3573200B" w:rsidR="000C0A3B" w:rsidRDefault="000C0A3B" w:rsidP="006058BE">
      <w:pPr>
        <w:pStyle w:val="TF-FIGURA"/>
      </w:pPr>
      <w:r>
        <w:rPr>
          <w:noProof/>
        </w:rPr>
        <w:drawing>
          <wp:inline distT="0" distB="0" distL="0" distR="0" wp14:anchorId="1CA12921" wp14:editId="7BCC0DE8">
            <wp:extent cx="2082165" cy="2159635"/>
            <wp:effectExtent l="19050" t="19050" r="13335" b="12065"/>
            <wp:docPr id="118286825" name="Picture 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6825" name="Picture 9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159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8FF68" w14:textId="1A1A313E" w:rsidR="006058BE" w:rsidRDefault="006058BE" w:rsidP="006058BE">
      <w:pPr>
        <w:pStyle w:val="TF-FONTE"/>
      </w:pPr>
      <w:r>
        <w:t xml:space="preserve">Fonte: </w:t>
      </w:r>
      <w:r w:rsidR="004003C2">
        <w:t xml:space="preserve">Souza e </w:t>
      </w:r>
      <w:proofErr w:type="spellStart"/>
      <w:r w:rsidR="004003C2">
        <w:t>Basilio</w:t>
      </w:r>
      <w:proofErr w:type="spellEnd"/>
      <w:r w:rsidR="004003C2">
        <w:t xml:space="preserve"> (201</w:t>
      </w:r>
      <w:commentRangeStart w:id="94"/>
      <w:r w:rsidR="004003C2">
        <w:t>9)</w:t>
      </w:r>
      <w:ins w:id="95" w:author="Dalton Solano dos Reis" w:date="2023-12-05T15:36:00Z">
        <w:r w:rsidR="00F565A3">
          <w:t>.</w:t>
        </w:r>
        <w:commentRangeEnd w:id="94"/>
        <w:r w:rsidR="00F565A3">
          <w:rPr>
            <w:rStyle w:val="Refdecomentrio"/>
          </w:rPr>
          <w:commentReference w:id="94"/>
        </w:r>
      </w:ins>
    </w:p>
    <w:p w14:paraId="3D80B745" w14:textId="78FB3C89" w:rsidR="00497D7F" w:rsidRDefault="001B443E" w:rsidP="00497D7F">
      <w:pPr>
        <w:pStyle w:val="TF-TEXTO"/>
      </w:pPr>
      <w:r>
        <w:t>Souza e Basilio</w:t>
      </w:r>
      <w:r w:rsidR="00711781">
        <w:t xml:space="preserve"> (2019)</w:t>
      </w:r>
      <w:r>
        <w:t xml:space="preserve"> </w:t>
      </w:r>
      <w:r w:rsidR="00120528">
        <w:t xml:space="preserve">desenvolveram também </w:t>
      </w:r>
      <w:r w:rsidR="00497D7F">
        <w:t>uma versão para tablet</w:t>
      </w:r>
      <w:r w:rsidR="00120528">
        <w:t xml:space="preserve"> Android</w:t>
      </w:r>
      <w:r w:rsidR="00C772A0">
        <w:t>,</w:t>
      </w:r>
      <w:r w:rsidR="004E28DE">
        <w:t xml:space="preserve"> no qual</w:t>
      </w:r>
      <w:r w:rsidR="00C772A0">
        <w:t xml:space="preserve"> através do dedo o aluno </w:t>
      </w:r>
      <w:r w:rsidR="00FF44F1">
        <w:t xml:space="preserve">poderá </w:t>
      </w:r>
      <w:r w:rsidR="00DC3E9E">
        <w:t xml:space="preserve">arrastar </w:t>
      </w:r>
      <w:r w:rsidR="00C772A0">
        <w:t xml:space="preserve">os objetos espalhados em tela e levar eles para </w:t>
      </w:r>
      <w:r w:rsidR="00FF44F1">
        <w:t xml:space="preserve">suas respectivas </w:t>
      </w:r>
      <w:r w:rsidR="00C772A0">
        <w:t xml:space="preserve">cestas que terão a cor e forma da </w:t>
      </w:r>
      <w:r w:rsidR="00FF44F1">
        <w:t xml:space="preserve">figura </w:t>
      </w:r>
      <w:r w:rsidR="00C772A0">
        <w:t xml:space="preserve">geométrica </w:t>
      </w:r>
      <w:r w:rsidR="00190E3B">
        <w:t>selecionada</w:t>
      </w:r>
      <w:del w:id="96" w:author="Dalton Solano dos Reis" w:date="2023-12-05T15:37:00Z">
        <w:r w:rsidR="004E28DE" w:rsidDel="00F565A3">
          <w:delText>. Este cenário é demonstrado na</w:delText>
        </w:r>
        <w:r w:rsidR="004C3CF0" w:rsidDel="00F565A3">
          <w:delText xml:space="preserve"> </w:delText>
        </w:r>
      </w:del>
      <w:ins w:id="97" w:author="Dalton Solano dos Reis" w:date="2023-12-05T15:37:00Z">
        <w:r w:rsidR="00F565A3">
          <w:t xml:space="preserve"> (</w:t>
        </w:r>
      </w:ins>
      <w:r w:rsidR="004C3CF0">
        <w:fldChar w:fldCharType="begin"/>
      </w:r>
      <w:r w:rsidR="004C3CF0">
        <w:instrText xml:space="preserve"> REF _Ref146975875 \h </w:instrText>
      </w:r>
      <w:r w:rsidR="004C3CF0">
        <w:fldChar w:fldCharType="separate"/>
      </w:r>
      <w:r w:rsidR="005224A3">
        <w:t xml:space="preserve">Figura </w:t>
      </w:r>
      <w:r w:rsidR="005224A3">
        <w:rPr>
          <w:noProof/>
        </w:rPr>
        <w:t>6</w:t>
      </w:r>
      <w:r w:rsidR="004C3CF0">
        <w:fldChar w:fldCharType="end"/>
      </w:r>
      <w:ins w:id="98" w:author="Dalton Solano dos Reis" w:date="2023-12-05T15:37:00Z">
        <w:r w:rsidR="00F565A3">
          <w:t>)</w:t>
        </w:r>
      </w:ins>
      <w:r w:rsidR="004C3CF0">
        <w:t>.</w:t>
      </w:r>
    </w:p>
    <w:p w14:paraId="5463809C" w14:textId="3A48F69E" w:rsidR="004C3CF0" w:rsidRDefault="004C3CF0" w:rsidP="004C3CF0">
      <w:pPr>
        <w:pStyle w:val="TF-LEGENDA"/>
      </w:pPr>
      <w:bookmarkStart w:id="99" w:name="_Ref146975875"/>
      <w:r>
        <w:lastRenderedPageBreak/>
        <w:t xml:space="preserve">Figura </w:t>
      </w:r>
      <w:fldSimple w:instr=" SEQ Figura \* ARABIC ">
        <w:r w:rsidR="005224A3">
          <w:rPr>
            <w:noProof/>
          </w:rPr>
          <w:t>6</w:t>
        </w:r>
      </w:fldSimple>
      <w:bookmarkEnd w:id="99"/>
      <w:r w:rsidR="001A353A" w:rsidRPr="004A6B5F">
        <w:t xml:space="preserve"> –</w:t>
      </w:r>
      <w:r w:rsidR="00F95C83">
        <w:t xml:space="preserve"> </w:t>
      </w:r>
      <w:r w:rsidRPr="00EB4334">
        <w:t>Jogo para tablet</w:t>
      </w:r>
    </w:p>
    <w:p w14:paraId="69117956" w14:textId="694C1080" w:rsidR="006755D0" w:rsidRDefault="006755D0" w:rsidP="006755D0">
      <w:pPr>
        <w:pStyle w:val="TF-FIGURA"/>
      </w:pPr>
      <w:r>
        <w:rPr>
          <w:noProof/>
        </w:rPr>
        <w:drawing>
          <wp:inline distT="0" distB="0" distL="0" distR="0" wp14:anchorId="2621ED3F" wp14:editId="6590394A">
            <wp:extent cx="3613785" cy="2295525"/>
            <wp:effectExtent l="19050" t="19050" r="24765" b="28575"/>
            <wp:docPr id="1035" name="Picture 1035" descr="Diagrama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035" descr="Diagrama&#10;&#10;Descrição gerada automaticamente com confiança baix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295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14100" w14:textId="0121F352" w:rsidR="006755D0" w:rsidRDefault="006755D0" w:rsidP="006755D0">
      <w:pPr>
        <w:pStyle w:val="TF-FONTE"/>
      </w:pPr>
      <w:r>
        <w:t xml:space="preserve">Fonte: </w:t>
      </w:r>
      <w:r w:rsidR="004003C2">
        <w:t>Souza e Basilio (2019)</w:t>
      </w:r>
    </w:p>
    <w:p w14:paraId="6A8117E3" w14:textId="350984D5" w:rsidR="006058BE" w:rsidRDefault="0029534C" w:rsidP="00500D42">
      <w:pPr>
        <w:pStyle w:val="TF-TEXTO"/>
      </w:pPr>
      <w:r>
        <w:t xml:space="preserve">Souza e Basilio (2019) </w:t>
      </w:r>
      <w:r w:rsidR="00FA360E">
        <w:t xml:space="preserve">verificaram </w:t>
      </w:r>
      <w:r w:rsidR="00072FC1">
        <w:t>que os acertos e erros</w:t>
      </w:r>
      <w:r w:rsidR="00D920F3">
        <w:t xml:space="preserve"> no jogo quando eram discutidos </w:t>
      </w:r>
      <w:r w:rsidR="003259BB">
        <w:t xml:space="preserve">entre os jovens </w:t>
      </w:r>
      <w:r w:rsidR="0056697B">
        <w:t xml:space="preserve">estimulava </w:t>
      </w:r>
      <w:r w:rsidR="004A2D8A">
        <w:t xml:space="preserve">o indivíduo </w:t>
      </w:r>
      <w:r w:rsidR="0056697B">
        <w:t xml:space="preserve">com </w:t>
      </w:r>
      <w:r w:rsidR="00D920F3">
        <w:t>hiperatividade</w:t>
      </w:r>
      <w:r w:rsidR="0056697B">
        <w:t xml:space="preserve"> a tentar evoluir e aprender mais, já para </w:t>
      </w:r>
      <w:r w:rsidR="004A2D8A">
        <w:t xml:space="preserve">o indivíduo </w:t>
      </w:r>
      <w:r w:rsidR="0056697B">
        <w:t>com déficit de atenção o uso de som</w:t>
      </w:r>
      <w:r w:rsidR="00DA1185">
        <w:t xml:space="preserve"> e cores no jogo foram o que trouxeram resultados mais significativos para o seu aprendizado.</w:t>
      </w:r>
      <w:r w:rsidR="00500D42">
        <w:t xml:space="preserve"> </w:t>
      </w:r>
      <w:r w:rsidR="00D80C9E">
        <w:t xml:space="preserve">A conclusão é de que o jogo deve </w:t>
      </w:r>
      <w:r w:rsidR="00632705">
        <w:t>ter ciclos dinâmicos</w:t>
      </w:r>
      <w:r w:rsidR="00697B01">
        <w:t xml:space="preserve"> a fim de estimular </w:t>
      </w:r>
      <w:r w:rsidR="004A2D8A">
        <w:t xml:space="preserve">o </w:t>
      </w:r>
      <w:r w:rsidR="00A97E40">
        <w:t xml:space="preserve">jogador </w:t>
      </w:r>
      <w:r w:rsidR="0070272A">
        <w:t xml:space="preserve">e </w:t>
      </w:r>
      <w:r w:rsidR="00697B01">
        <w:t>para</w:t>
      </w:r>
      <w:r w:rsidR="0070272A">
        <w:t xml:space="preserve"> o trabalho destes autores</w:t>
      </w:r>
      <w:r w:rsidR="00697B01">
        <w:t xml:space="preserve"> o uso d</w:t>
      </w:r>
      <w:r w:rsidR="00706F1E">
        <w:t xml:space="preserve">e dinâmicas e interação com os professores e alunos fez com que </w:t>
      </w:r>
      <w:r w:rsidR="00783ED3">
        <w:t>as jogatinas se tornassem</w:t>
      </w:r>
      <w:r w:rsidR="00706F1E">
        <w:t xml:space="preserve"> mais</w:t>
      </w:r>
      <w:r w:rsidR="00B0180F">
        <w:t xml:space="preserve"> interessante para os envolvidos</w:t>
      </w:r>
      <w:r w:rsidR="0070272A">
        <w:t xml:space="preserve"> (</w:t>
      </w:r>
      <w:r>
        <w:t>Souza e Basilio</w:t>
      </w:r>
      <w:r w:rsidR="0070272A">
        <w:t>, 2019)</w:t>
      </w:r>
      <w:r w:rsidR="004539ED">
        <w:t>.</w:t>
      </w:r>
      <w:r w:rsidR="0070272A">
        <w:t xml:space="preserve"> </w:t>
      </w:r>
      <w:r w:rsidR="00706F1E">
        <w:t xml:space="preserve"> </w:t>
      </w:r>
    </w:p>
    <w:p w14:paraId="2C481F61" w14:textId="2EBDEE25" w:rsidR="00A44581" w:rsidRPr="00C64D81" w:rsidRDefault="0050512D" w:rsidP="0092057E">
      <w:pPr>
        <w:pStyle w:val="Ttulo2"/>
      </w:pPr>
      <w:r w:rsidRPr="00C64D81">
        <w:t>EscapeLab: um objeto virtual de aprendizagem para o ensino de química utilizando Unity 3D</w:t>
      </w:r>
    </w:p>
    <w:p w14:paraId="66AB7A42" w14:textId="420BCB53" w:rsidR="0050512D" w:rsidRPr="0050512D" w:rsidRDefault="0050512D" w:rsidP="0050512D">
      <w:pPr>
        <w:pStyle w:val="TF-TEXTO"/>
      </w:pPr>
      <w:r>
        <w:t>Noronha</w:t>
      </w:r>
      <w:r w:rsidR="006C0210">
        <w:t xml:space="preserve"> </w:t>
      </w:r>
      <w:r>
        <w:t>(2019)</w:t>
      </w:r>
      <w:r w:rsidR="00243240">
        <w:t xml:space="preserve"> cita que existe uma dificuldade no ensino das ciências exatas</w:t>
      </w:r>
      <w:r w:rsidR="00895299">
        <w:t xml:space="preserve"> no ensino médio, o que faz com</w:t>
      </w:r>
      <w:r w:rsidR="005A6CB7">
        <w:t xml:space="preserve"> que</w:t>
      </w:r>
      <w:r w:rsidR="00895299">
        <w:t xml:space="preserve"> </w:t>
      </w:r>
      <w:r w:rsidR="00A75537">
        <w:t>ess</w:t>
      </w:r>
      <w:r w:rsidR="005A6CB7">
        <w:t>e</w:t>
      </w:r>
      <w:r w:rsidR="00A75537">
        <w:t xml:space="preserve"> seja um dos principais motivos para a evasão de alunos nos cursos superiores</w:t>
      </w:r>
      <w:r w:rsidR="00F628FB">
        <w:t>. Para quebrar esse paradigma</w:t>
      </w:r>
      <w:r w:rsidR="00272520">
        <w:t>,</w:t>
      </w:r>
      <w:r w:rsidR="00F628FB">
        <w:t xml:space="preserve"> foi </w:t>
      </w:r>
      <w:r w:rsidR="00272520">
        <w:t xml:space="preserve">utilizado </w:t>
      </w:r>
      <w:r w:rsidR="00BF112B">
        <w:t xml:space="preserve">a abordagem de criar um jogo voltado para o ensino de química </w:t>
      </w:r>
      <w:r w:rsidR="004227EC">
        <w:t xml:space="preserve">para auxiliar </w:t>
      </w:r>
      <w:r w:rsidR="003B483E">
        <w:t>no ensino dessa matéria.</w:t>
      </w:r>
      <w:r w:rsidR="0010647A">
        <w:t xml:space="preserve"> Utilizando tecnologias como Unity</w:t>
      </w:r>
      <w:del w:id="100" w:author="Dalton Solano dos Reis" w:date="2023-12-05T15:39:00Z">
        <w:r w:rsidR="0010647A" w:rsidDel="00F565A3">
          <w:delText>3D</w:delText>
        </w:r>
      </w:del>
      <w:r w:rsidR="0010647A">
        <w:t xml:space="preserve">, Blender e </w:t>
      </w:r>
      <w:proofErr w:type="spellStart"/>
      <w:r w:rsidR="0010647A">
        <w:t>MakeHuman</w:t>
      </w:r>
      <w:proofErr w:type="spellEnd"/>
      <w:r w:rsidR="00C33FC5">
        <w:t xml:space="preserve">, com programação desenvolvida em C#, </w:t>
      </w:r>
      <w:r w:rsidR="0074650A">
        <w:t>além</w:t>
      </w:r>
      <w:r w:rsidR="00C33FC5">
        <w:t xml:space="preserve"> </w:t>
      </w:r>
      <w:r w:rsidR="0074650A">
        <w:t>d</w:t>
      </w:r>
      <w:r w:rsidR="00C33FC5">
        <w:t xml:space="preserve">o uso de </w:t>
      </w:r>
      <w:proofErr w:type="spellStart"/>
      <w:r w:rsidR="00C33FC5">
        <w:t>MonoDevelop</w:t>
      </w:r>
      <w:proofErr w:type="spellEnd"/>
      <w:r w:rsidR="00261E59">
        <w:t xml:space="preserve"> f</w:t>
      </w:r>
      <w:r w:rsidR="000D12CB">
        <w:t xml:space="preserve">oi criado o </w:t>
      </w:r>
      <w:proofErr w:type="spellStart"/>
      <w:r w:rsidR="000D12CB">
        <w:t>EscapLab</w:t>
      </w:r>
      <w:proofErr w:type="spellEnd"/>
      <w:r w:rsidR="00E97F1E">
        <w:t>.</w:t>
      </w:r>
      <w:r w:rsidR="00D700C9">
        <w:t xml:space="preserve"> Neste </w:t>
      </w:r>
      <w:r w:rsidR="000D12CB">
        <w:t>jogo</w:t>
      </w:r>
      <w:r w:rsidR="00D700C9">
        <w:t xml:space="preserve">, o jogador tem por objetivo </w:t>
      </w:r>
      <w:r w:rsidR="00814712">
        <w:t>sair de um laboratório resolvendo quebra-cabeças de química.</w:t>
      </w:r>
    </w:p>
    <w:p w14:paraId="6DB0B876" w14:textId="3FB0C12D" w:rsidR="00664B77" w:rsidRDefault="00664B77" w:rsidP="00664B77">
      <w:pPr>
        <w:pStyle w:val="TF-TEXTO"/>
      </w:pPr>
      <w:r>
        <w:t>Noronha</w:t>
      </w:r>
      <w:r w:rsidR="00934AB5">
        <w:t xml:space="preserve"> </w:t>
      </w:r>
      <w:r>
        <w:t xml:space="preserve">(2019) </w:t>
      </w:r>
      <w:r w:rsidR="00911BD6">
        <w:t>abord</w:t>
      </w:r>
      <w:r w:rsidR="00E93047">
        <w:t>a</w:t>
      </w:r>
      <w:r w:rsidR="00911BD6">
        <w:t xml:space="preserve"> a obra de Jean Piaget como base de ensino no qual </w:t>
      </w:r>
      <w:r w:rsidR="006C0D80">
        <w:t xml:space="preserve">possui a </w:t>
      </w:r>
      <w:r w:rsidR="00F6313E">
        <w:t xml:space="preserve">teoria </w:t>
      </w:r>
      <w:r w:rsidR="006C0D80">
        <w:t>pedagógica construtiva</w:t>
      </w:r>
      <w:r w:rsidR="006565C2">
        <w:t xml:space="preserve">. </w:t>
      </w:r>
      <w:r w:rsidR="00036C7E">
        <w:t xml:space="preserve">A teoria construtiva </w:t>
      </w:r>
      <w:r w:rsidR="00D964A7">
        <w:t xml:space="preserve">afirma </w:t>
      </w:r>
      <w:r w:rsidR="00036C7E">
        <w:t xml:space="preserve">que na educação </w:t>
      </w:r>
      <w:r w:rsidR="006565C2">
        <w:t>há</w:t>
      </w:r>
      <w:r w:rsidR="00036C7E">
        <w:t xml:space="preserve"> uma</w:t>
      </w:r>
      <w:r w:rsidR="006565C2">
        <w:t xml:space="preserve"> </w:t>
      </w:r>
      <w:r w:rsidR="00211317">
        <w:t xml:space="preserve">menor interferência do professor, </w:t>
      </w:r>
      <w:r w:rsidR="00036C7E">
        <w:t xml:space="preserve">bem como existem </w:t>
      </w:r>
      <w:r w:rsidR="00211317">
        <w:t xml:space="preserve">ambientes </w:t>
      </w:r>
      <w:r w:rsidR="004D480E">
        <w:t>diversificados além da sala de aula, estímulos para participação do alun</w:t>
      </w:r>
      <w:r w:rsidR="007A3CAF">
        <w:t>o</w:t>
      </w:r>
      <w:r w:rsidR="00782719">
        <w:t xml:space="preserve"> e há </w:t>
      </w:r>
      <w:r w:rsidR="004D480E">
        <w:t xml:space="preserve">um </w:t>
      </w:r>
      <w:r w:rsidR="007A3CAF">
        <w:t>ensino</w:t>
      </w:r>
      <w:r w:rsidR="004D480E">
        <w:t xml:space="preserve"> menos rígido</w:t>
      </w:r>
      <w:r w:rsidR="00782719">
        <w:t xml:space="preserve">. Essas características </w:t>
      </w:r>
      <w:r w:rsidR="005B159F">
        <w:t xml:space="preserve">farão com que </w:t>
      </w:r>
      <w:r w:rsidR="00D07DE1">
        <w:t xml:space="preserve">o </w:t>
      </w:r>
      <w:r w:rsidR="006565C2">
        <w:t xml:space="preserve">aluno </w:t>
      </w:r>
      <w:r w:rsidR="00535D11">
        <w:t>apresente curvas de aprendizado melhores, tendo uma maior autonomia e ca</w:t>
      </w:r>
      <w:r w:rsidR="000D06D3">
        <w:t>pacidade para resolução de problemas.</w:t>
      </w:r>
    </w:p>
    <w:p w14:paraId="44E5AB9F" w14:textId="62D592F5" w:rsidR="00D6188E" w:rsidRDefault="000D06D3" w:rsidP="00D6188E">
      <w:pPr>
        <w:pStyle w:val="TF-TEXTO"/>
      </w:pPr>
      <w:r>
        <w:t>Noronha</w:t>
      </w:r>
      <w:r w:rsidR="00934AB5">
        <w:t xml:space="preserve"> </w:t>
      </w:r>
      <w:r>
        <w:t xml:space="preserve">(2019) </w:t>
      </w:r>
      <w:r w:rsidR="00CC3C2B">
        <w:t xml:space="preserve">fundamenta </w:t>
      </w:r>
      <w:r w:rsidR="00BD2655">
        <w:t xml:space="preserve">e limita o conteúdo do jogo para tornar a abordagem mais precisa para temas que são realmente necessários, neste caso </w:t>
      </w:r>
      <w:r w:rsidR="00CE109A">
        <w:t>foi feito um levantamento dos conteúdos de vestibulares e</w:t>
      </w:r>
      <w:r w:rsidR="008D3F0E" w:rsidRPr="008D3F0E">
        <w:t xml:space="preserve"> </w:t>
      </w:r>
      <w:r w:rsidR="008D3F0E">
        <w:t>Exame Nacional do Ensino Médio</w:t>
      </w:r>
      <w:r w:rsidR="00A035DF">
        <w:t xml:space="preserve"> (ENEM)</w:t>
      </w:r>
      <w:r w:rsidR="008D3F0E">
        <w:t>,</w:t>
      </w:r>
      <w:r w:rsidR="008A726C">
        <w:t xml:space="preserve"> com foco na</w:t>
      </w:r>
      <w:r w:rsidR="00914DE2">
        <w:t xml:space="preserve"> área de </w:t>
      </w:r>
      <w:r w:rsidR="00A035DF">
        <w:t>Q</w:t>
      </w:r>
      <w:r w:rsidR="00914DE2">
        <w:t>uímica</w:t>
      </w:r>
      <w:r w:rsidR="009272F4">
        <w:t>.</w:t>
      </w:r>
      <w:r w:rsidR="00A035DF">
        <w:t xml:space="preserve"> </w:t>
      </w:r>
      <w:r w:rsidR="00D6188E">
        <w:t>Noronha</w:t>
      </w:r>
      <w:r w:rsidR="00934AB5">
        <w:t xml:space="preserve"> </w:t>
      </w:r>
      <w:r w:rsidR="00D6188E">
        <w:t xml:space="preserve">(2019) </w:t>
      </w:r>
      <w:r w:rsidR="00540C36">
        <w:t>desenvolve</w:t>
      </w:r>
      <w:r w:rsidR="00B134C1">
        <w:t xml:space="preserve"> a modelagem </w:t>
      </w:r>
      <w:r w:rsidR="00BE2551">
        <w:t xml:space="preserve">e codificação do </w:t>
      </w:r>
      <w:r w:rsidR="00540C36">
        <w:t xml:space="preserve">jogo </w:t>
      </w:r>
      <w:r w:rsidR="00A2693A">
        <w:t>resultando em</w:t>
      </w:r>
      <w:r w:rsidR="00BE2551">
        <w:t xml:space="preserve"> um </w:t>
      </w:r>
      <w:r w:rsidR="00540C36">
        <w:t xml:space="preserve">ambiente </w:t>
      </w:r>
      <w:r w:rsidR="00955590">
        <w:t>que simulará um laboratório de química,</w:t>
      </w:r>
      <w:r w:rsidR="00A2693A">
        <w:t xml:space="preserve"> </w:t>
      </w:r>
      <w:r w:rsidR="00540C36">
        <w:t xml:space="preserve">no qual </w:t>
      </w:r>
      <w:r w:rsidR="00A2693A">
        <w:t xml:space="preserve">a personagem intitulada </w:t>
      </w:r>
      <w:r w:rsidR="00A2693A" w:rsidRPr="00F565A3">
        <w:rPr>
          <w:rStyle w:val="TF-COURIER10"/>
          <w:rPrChange w:id="101" w:author="Dalton Solano dos Reis" w:date="2023-12-05T15:41:00Z">
            <w:rPr/>
          </w:rPrChange>
        </w:rPr>
        <w:t>Samara</w:t>
      </w:r>
      <w:r w:rsidR="00A2693A">
        <w:t xml:space="preserve"> deverá sair do local interagindo com os objetos</w:t>
      </w:r>
      <w:r w:rsidR="00CF34FA">
        <w:t xml:space="preserve"> e utilizando as ferramentas do laboratório </w:t>
      </w:r>
      <w:r w:rsidR="00C741BC">
        <w:t>para fazer</w:t>
      </w:r>
      <w:r w:rsidR="00540C36">
        <w:t xml:space="preserve"> a</w:t>
      </w:r>
      <w:r w:rsidR="00C741BC">
        <w:t xml:space="preserve"> química. Conforme a </w:t>
      </w:r>
      <w:r w:rsidR="00534056">
        <w:fldChar w:fldCharType="begin"/>
      </w:r>
      <w:r w:rsidR="00534056">
        <w:instrText xml:space="preserve"> REF _Ref146976361 \h </w:instrText>
      </w:r>
      <w:r w:rsidR="00534056">
        <w:fldChar w:fldCharType="separate"/>
      </w:r>
      <w:r w:rsidR="005224A3">
        <w:t xml:space="preserve">Figura </w:t>
      </w:r>
      <w:r w:rsidR="005224A3">
        <w:rPr>
          <w:noProof/>
        </w:rPr>
        <w:t>7</w:t>
      </w:r>
      <w:r w:rsidR="00534056">
        <w:fldChar w:fldCharType="end"/>
      </w:r>
      <w:r w:rsidR="00534056">
        <w:t xml:space="preserve"> </w:t>
      </w:r>
      <w:r w:rsidR="00C741BC">
        <w:t xml:space="preserve">pode ser </w:t>
      </w:r>
      <w:r w:rsidR="00FC1353">
        <w:t>visualizad</w:t>
      </w:r>
      <w:r w:rsidR="00534056">
        <w:t>o</w:t>
      </w:r>
      <w:r w:rsidR="00916306">
        <w:t xml:space="preserve"> </w:t>
      </w:r>
      <w:r w:rsidR="00FF4BFA">
        <w:t>como ficou o esquema do cenário</w:t>
      </w:r>
      <w:r w:rsidR="00ED0637">
        <w:t>.</w:t>
      </w:r>
    </w:p>
    <w:p w14:paraId="4FABB822" w14:textId="1261B209" w:rsidR="009272F4" w:rsidRDefault="009272F4" w:rsidP="009272F4">
      <w:pPr>
        <w:pStyle w:val="TF-LEGENDA"/>
      </w:pPr>
      <w:bookmarkStart w:id="102" w:name="_Ref146976361"/>
      <w:r>
        <w:lastRenderedPageBreak/>
        <w:t xml:space="preserve">Figura </w:t>
      </w:r>
      <w:fldSimple w:instr=" SEQ Figura \* ARABIC ">
        <w:r w:rsidR="005224A3">
          <w:rPr>
            <w:noProof/>
          </w:rPr>
          <w:t>7</w:t>
        </w:r>
      </w:fldSimple>
      <w:bookmarkEnd w:id="102"/>
      <w:r>
        <w:t xml:space="preserve"> - </w:t>
      </w:r>
      <w:r w:rsidRPr="003175D0">
        <w:t>Esquema do cenário</w:t>
      </w:r>
    </w:p>
    <w:p w14:paraId="475383FC" w14:textId="69FB294B" w:rsidR="0021672A" w:rsidRPr="0021672A" w:rsidRDefault="0021672A" w:rsidP="0021672A">
      <w:pPr>
        <w:pStyle w:val="TF-FIGURA"/>
      </w:pPr>
      <w:r>
        <w:rPr>
          <w:noProof/>
        </w:rPr>
        <w:drawing>
          <wp:inline distT="0" distB="0" distL="0" distR="0" wp14:anchorId="636C1EC6" wp14:editId="4DA93AA2">
            <wp:extent cx="3939540" cy="2467610"/>
            <wp:effectExtent l="19050" t="19050" r="22860" b="27940"/>
            <wp:docPr id="1502" name="Picture 1502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467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AAA44" w14:textId="005FB0DD" w:rsidR="0021672A" w:rsidRDefault="0021672A" w:rsidP="0021672A">
      <w:pPr>
        <w:pStyle w:val="TF-FONTE"/>
      </w:pPr>
      <w:r>
        <w:t xml:space="preserve">Fonte: </w:t>
      </w:r>
      <w:r w:rsidR="00443ED4">
        <w:t>Noronha</w:t>
      </w:r>
      <w:ins w:id="103" w:author="Dalton Solano dos Reis" w:date="2023-12-05T15:44:00Z">
        <w:r w:rsidR="00CB3EDC">
          <w:t xml:space="preserve"> (2019).</w:t>
        </w:r>
      </w:ins>
    </w:p>
    <w:p w14:paraId="2CDD3A22" w14:textId="4159A650" w:rsidR="0045067F" w:rsidRDefault="00FA65DB" w:rsidP="0045067F">
      <w:pPr>
        <w:pStyle w:val="TF-TEXTO"/>
      </w:pPr>
      <w:r>
        <w:t>A</w:t>
      </w:r>
      <w:r w:rsidR="004F724B">
        <w:t xml:space="preserve"> interação com as ferramentas do laboratório</w:t>
      </w:r>
      <w:r w:rsidR="00916306">
        <w:t xml:space="preserve"> pelo jogador</w:t>
      </w:r>
      <w:r w:rsidR="004F724B">
        <w:t xml:space="preserve"> ativará</w:t>
      </w:r>
      <w:r w:rsidR="001A5E5F">
        <w:t xml:space="preserve"> </w:t>
      </w:r>
      <w:del w:id="104" w:author="Dalton Solano dos Reis" w:date="2023-12-05T15:43:00Z">
        <w:r w:rsidR="0045067F" w:rsidDel="00CB3EDC">
          <w:delText>mini games</w:delText>
        </w:r>
      </w:del>
      <w:ins w:id="105" w:author="Dalton Solano dos Reis" w:date="2023-12-05T15:43:00Z">
        <w:r w:rsidR="00CB3EDC">
          <w:t>minigames</w:t>
        </w:r>
      </w:ins>
      <w:r w:rsidR="00916306">
        <w:t xml:space="preserve">. Um exemplo de um </w:t>
      </w:r>
      <w:del w:id="106" w:author="Dalton Solano dos Reis" w:date="2023-12-05T15:43:00Z">
        <w:r w:rsidR="00916306" w:rsidDel="00CB3EDC">
          <w:delText xml:space="preserve">mini game </w:delText>
        </w:r>
      </w:del>
      <w:proofErr w:type="spellStart"/>
      <w:ins w:id="107" w:author="Dalton Solano dos Reis" w:date="2023-12-05T15:43:00Z">
        <w:r w:rsidR="00CB3EDC">
          <w:t>minigame</w:t>
        </w:r>
        <w:proofErr w:type="spellEnd"/>
        <w:r w:rsidR="00CB3EDC">
          <w:t xml:space="preserve"> </w:t>
        </w:r>
      </w:ins>
      <w:r w:rsidR="00916306">
        <w:t xml:space="preserve">pode ser observado na </w:t>
      </w:r>
      <w:r w:rsidR="00D30743">
        <w:fldChar w:fldCharType="begin"/>
      </w:r>
      <w:r w:rsidR="00D30743">
        <w:instrText xml:space="preserve"> REF _Ref146976456 \h </w:instrText>
      </w:r>
      <w:r w:rsidR="00D30743">
        <w:fldChar w:fldCharType="separate"/>
      </w:r>
      <w:r w:rsidR="005224A3">
        <w:t xml:space="preserve">Figura </w:t>
      </w:r>
      <w:r w:rsidR="005224A3">
        <w:rPr>
          <w:noProof/>
        </w:rPr>
        <w:t>8</w:t>
      </w:r>
      <w:r w:rsidR="00D30743">
        <w:fldChar w:fldCharType="end"/>
      </w:r>
      <w:r w:rsidR="00916306">
        <w:t>,</w:t>
      </w:r>
      <w:r w:rsidR="00411979">
        <w:t xml:space="preserve"> </w:t>
      </w:r>
      <w:r w:rsidR="00916306">
        <w:t xml:space="preserve">em que </w:t>
      </w:r>
      <w:r w:rsidR="00411979">
        <w:t>o usuário deverá ligar</w:t>
      </w:r>
      <w:r w:rsidR="00683DDA">
        <w:t xml:space="preserve"> os pares de botões, </w:t>
      </w:r>
      <w:r w:rsidR="00C64D81">
        <w:t xml:space="preserve">sendo a </w:t>
      </w:r>
      <w:r w:rsidR="00683DDA">
        <w:t xml:space="preserve">sigla </w:t>
      </w:r>
      <w:r w:rsidR="004F724B">
        <w:t>da tabela periódica com a respectiva definição do elemento.</w:t>
      </w:r>
      <w:r w:rsidR="001A5E5F">
        <w:t xml:space="preserve"> </w:t>
      </w:r>
      <w:r w:rsidR="00AF4EA9">
        <w:t xml:space="preserve">Esses </w:t>
      </w:r>
      <w:del w:id="108" w:author="Dalton Solano dos Reis" w:date="2023-12-05T15:43:00Z">
        <w:r w:rsidR="00AF4EA9" w:rsidDel="00CB3EDC">
          <w:delText>minis</w:delText>
        </w:r>
        <w:r w:rsidR="001A5E5F" w:rsidDel="00CB3EDC">
          <w:delText xml:space="preserve"> games </w:delText>
        </w:r>
      </w:del>
      <w:ins w:id="109" w:author="Dalton Solano dos Reis" w:date="2023-12-05T15:43:00Z">
        <w:r w:rsidR="00CB3EDC">
          <w:t xml:space="preserve">minigames </w:t>
        </w:r>
      </w:ins>
      <w:r w:rsidR="001A5E5F">
        <w:t xml:space="preserve">foram intitulados pelo autor como </w:t>
      </w:r>
      <w:r w:rsidR="001B3484">
        <w:t>quebra</w:t>
      </w:r>
      <w:r w:rsidR="00F90D81">
        <w:t>-</w:t>
      </w:r>
      <w:r w:rsidR="001B3484">
        <w:t>cabeça</w:t>
      </w:r>
      <w:r w:rsidR="00411979">
        <w:t>s</w:t>
      </w:r>
      <w:r w:rsidR="004F724B">
        <w:t>.</w:t>
      </w:r>
    </w:p>
    <w:p w14:paraId="3F579291" w14:textId="361F1E55" w:rsidR="00D30743" w:rsidRDefault="00D30743" w:rsidP="00D30743">
      <w:pPr>
        <w:pStyle w:val="TF-LEGENDA"/>
      </w:pPr>
      <w:bookmarkStart w:id="110" w:name="_Ref146976456"/>
      <w:r>
        <w:t xml:space="preserve">Figura </w:t>
      </w:r>
      <w:fldSimple w:instr=" SEQ Figura \* ARABIC ">
        <w:r w:rsidR="005224A3">
          <w:rPr>
            <w:noProof/>
          </w:rPr>
          <w:t>8</w:t>
        </w:r>
      </w:fldSimple>
      <w:bookmarkEnd w:id="110"/>
      <w:r>
        <w:t xml:space="preserve"> </w:t>
      </w:r>
      <w:r w:rsidRPr="005539A1">
        <w:t>– Exemplo de quebra-cabeça</w:t>
      </w:r>
    </w:p>
    <w:p w14:paraId="6840E31C" w14:textId="1C558D6E" w:rsidR="00416477" w:rsidRDefault="00416477" w:rsidP="00416477">
      <w:pPr>
        <w:pStyle w:val="TF-FIGURA"/>
      </w:pPr>
      <w:r>
        <w:rPr>
          <w:noProof/>
        </w:rPr>
        <w:drawing>
          <wp:inline distT="0" distB="0" distL="0" distR="0" wp14:anchorId="191F69CA" wp14:editId="44F7A22E">
            <wp:extent cx="4231640" cy="2553970"/>
            <wp:effectExtent l="19050" t="19050" r="16510" b="17780"/>
            <wp:docPr id="1530" name="Picture 1530" descr="For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Forma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553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E839F" w14:textId="1168FDB2" w:rsidR="00416477" w:rsidRDefault="00416477" w:rsidP="00416477">
      <w:pPr>
        <w:pStyle w:val="TF-FONTE"/>
      </w:pPr>
      <w:r>
        <w:t xml:space="preserve">Fonte: </w:t>
      </w:r>
      <w:r w:rsidR="00443ED4">
        <w:t>Noronha</w:t>
      </w:r>
      <w:ins w:id="111" w:author="Dalton Solano dos Reis" w:date="2023-12-05T15:44:00Z">
        <w:r w:rsidR="00CB3EDC">
          <w:t xml:space="preserve"> (201</w:t>
        </w:r>
        <w:commentRangeStart w:id="112"/>
        <w:r w:rsidR="00CB3EDC">
          <w:t>9).</w:t>
        </w:r>
        <w:commentRangeEnd w:id="112"/>
        <w:r w:rsidR="00CB3EDC">
          <w:rPr>
            <w:rStyle w:val="Refdecomentrio"/>
          </w:rPr>
          <w:commentReference w:id="112"/>
        </w:r>
      </w:ins>
    </w:p>
    <w:p w14:paraId="0F617B73" w14:textId="5D5F32C1" w:rsidR="00620E68" w:rsidRDefault="00620E68" w:rsidP="00620E68">
      <w:pPr>
        <w:pStyle w:val="TF-TEXTO"/>
      </w:pPr>
      <w:bookmarkStart w:id="113" w:name="_Toc54164921"/>
      <w:bookmarkStart w:id="114" w:name="_Toc54165675"/>
      <w:bookmarkStart w:id="115" w:name="_Toc54169333"/>
      <w:bookmarkStart w:id="116" w:name="_Toc96347439"/>
      <w:bookmarkStart w:id="117" w:name="_Toc96357723"/>
      <w:bookmarkStart w:id="118" w:name="_Toc96491866"/>
      <w:bookmarkStart w:id="119" w:name="_Toc411603107"/>
      <w:bookmarkEnd w:id="32"/>
      <w:r>
        <w:t>Noronha</w:t>
      </w:r>
      <w:r w:rsidR="00A23225">
        <w:t xml:space="preserve"> </w:t>
      </w:r>
      <w:r>
        <w:t>(2019)</w:t>
      </w:r>
      <w:r w:rsidR="00A23225">
        <w:t xml:space="preserve"> </w:t>
      </w:r>
      <w:r w:rsidR="00443ED4">
        <w:t>conclui</w:t>
      </w:r>
      <w:r w:rsidR="00FA65DB">
        <w:t xml:space="preserve"> </w:t>
      </w:r>
      <w:r>
        <w:t xml:space="preserve">mencionando a importância da criação do trabalho com uso de </w:t>
      </w:r>
      <w:commentRangeStart w:id="120"/>
      <w:r w:rsidRPr="00CB3EDC">
        <w:rPr>
          <w:rPrChange w:id="121" w:author="Dalton Solano dos Reis" w:date="2023-12-05T15:45:00Z">
            <w:rPr>
              <w:i/>
              <w:iCs/>
            </w:rPr>
          </w:rPrChange>
        </w:rPr>
        <w:t>softwares</w:t>
      </w:r>
      <w:r>
        <w:t xml:space="preserve"> </w:t>
      </w:r>
      <w:commentRangeEnd w:id="120"/>
      <w:r w:rsidR="00CB3EDC">
        <w:rPr>
          <w:rStyle w:val="Refdecomentrio"/>
        </w:rPr>
        <w:commentReference w:id="120"/>
      </w:r>
      <w:r>
        <w:t>de código livre, tornando o jogo acessível a todos os tipos de camada sociais, além da inclus</w:t>
      </w:r>
      <w:r w:rsidR="00FA65DB">
        <w:t>ã</w:t>
      </w:r>
      <w:r>
        <w:t xml:space="preserve">o digital que </w:t>
      </w:r>
      <w:r w:rsidR="00FA65DB">
        <w:t>ele</w:t>
      </w:r>
      <w:r>
        <w:t xml:space="preserve"> proporciona. Tal trabalho tem a intenção de ser continuado</w:t>
      </w:r>
      <w:r w:rsidR="00FA65DB">
        <w:t xml:space="preserve"> e </w:t>
      </w:r>
      <w:r>
        <w:t>ser</w:t>
      </w:r>
      <w:r w:rsidR="00FA65DB">
        <w:t>ão</w:t>
      </w:r>
      <w:r>
        <w:t xml:space="preserve"> adicionado</w:t>
      </w:r>
      <w:r w:rsidR="00FA65DB">
        <w:t>s</w:t>
      </w:r>
      <w:r>
        <w:t xml:space="preserve"> mais desafios e conhecimento de química, bem como uma compatibilidade com demais plataformas além do Windows.</w:t>
      </w:r>
    </w:p>
    <w:p w14:paraId="25B7474A" w14:textId="77777777" w:rsidR="00451B94" w:rsidRDefault="00451B94" w:rsidP="00AF571C">
      <w:pPr>
        <w:pStyle w:val="Ttulo1"/>
      </w:pPr>
      <w:r>
        <w:t>proposta</w:t>
      </w:r>
    </w:p>
    <w:p w14:paraId="490BD596" w14:textId="3CD490E3" w:rsidR="002B014C" w:rsidRPr="002B014C" w:rsidRDefault="002B014C" w:rsidP="002B014C">
      <w:pPr>
        <w:pStyle w:val="TF-TEXTO"/>
      </w:pPr>
      <w:r w:rsidRPr="002B014C">
        <w:t>A seguir, será fornecida uma explicação para a realização deste projeto, juntamente com os principais critérios e a abordagem de desenvolvimento planejad</w:t>
      </w:r>
      <w:r w:rsidR="00464560">
        <w:t>o</w:t>
      </w:r>
      <w:r w:rsidRPr="002B014C">
        <w:t>. Além disso, serão identificados os tópicos relevantes e as fontes de literatura que embasarão a pesquisa proposta.</w:t>
      </w:r>
    </w:p>
    <w:p w14:paraId="78305E65" w14:textId="2DA16F32" w:rsidR="006B0760" w:rsidRDefault="00451B94" w:rsidP="0092057E">
      <w:pPr>
        <w:pStyle w:val="Ttulo2"/>
      </w:pPr>
      <w:bookmarkStart w:id="122" w:name="_Toc54164915"/>
      <w:bookmarkStart w:id="123" w:name="_Toc54165669"/>
      <w:bookmarkStart w:id="124" w:name="_Toc54169327"/>
      <w:bookmarkStart w:id="125" w:name="_Toc96347433"/>
      <w:bookmarkStart w:id="126" w:name="_Toc96357717"/>
      <w:bookmarkStart w:id="127" w:name="_Toc96491860"/>
      <w:bookmarkStart w:id="128" w:name="_Toc351015594"/>
      <w:r>
        <w:t>JUSTIFICATIVA</w:t>
      </w:r>
    </w:p>
    <w:p w14:paraId="453276A2" w14:textId="7674C071" w:rsidR="006E3D5C" w:rsidRPr="006E3D5C" w:rsidRDefault="006E3D5C" w:rsidP="006E3D5C">
      <w:pPr>
        <w:pStyle w:val="TF-TEXTO"/>
      </w:pPr>
      <w:r>
        <w:t>No</w:t>
      </w:r>
      <w:r w:rsidR="00474C0D">
        <w:t xml:space="preserve"> </w:t>
      </w:r>
      <w:r w:rsidR="00F0309F">
        <w:fldChar w:fldCharType="begin"/>
      </w:r>
      <w:r w:rsidR="00F0309F">
        <w:instrText xml:space="preserve"> REF _Ref147342848 \h </w:instrText>
      </w:r>
      <w:r w:rsidR="00F0309F">
        <w:fldChar w:fldCharType="separate"/>
      </w:r>
      <w:r w:rsidR="005224A3">
        <w:t xml:space="preserve">Quadro </w:t>
      </w:r>
      <w:r w:rsidR="005224A3">
        <w:rPr>
          <w:noProof/>
        </w:rPr>
        <w:t>1</w:t>
      </w:r>
      <w:r w:rsidR="00F0309F">
        <w:fldChar w:fldCharType="end"/>
      </w:r>
      <w:r>
        <w:t xml:space="preserve"> é apresentando um comparativo entre os trabalhos correlatos</w:t>
      </w:r>
      <w:r w:rsidR="006F015D">
        <w:t xml:space="preserve">. </w:t>
      </w:r>
      <w:r w:rsidR="00DC0E15">
        <w:t>N</w:t>
      </w:r>
      <w:r w:rsidR="006F015D">
        <w:t>as colunas estão divididos os trabalhos e na</w:t>
      </w:r>
      <w:r w:rsidR="00DC0E15">
        <w:t>s</w:t>
      </w:r>
      <w:r w:rsidR="006F015D">
        <w:t xml:space="preserve"> linha</w:t>
      </w:r>
      <w:r w:rsidR="00DC0E15">
        <w:t>s</w:t>
      </w:r>
      <w:r w:rsidR="006F015D">
        <w:t xml:space="preserve"> suas características.</w:t>
      </w:r>
    </w:p>
    <w:p w14:paraId="72B0C6BD" w14:textId="2C4B0704" w:rsidR="00F0309F" w:rsidRDefault="00F0309F" w:rsidP="00F0309F">
      <w:pPr>
        <w:pStyle w:val="TF-LEGENDA"/>
      </w:pPr>
      <w:bookmarkStart w:id="129" w:name="_Ref147342848"/>
      <w:r>
        <w:lastRenderedPageBreak/>
        <w:t xml:space="preserve">Quadro </w:t>
      </w:r>
      <w:fldSimple w:instr=" SEQ Quadro \* ARABIC ">
        <w:r w:rsidR="005224A3">
          <w:rPr>
            <w:noProof/>
          </w:rPr>
          <w:t>1</w:t>
        </w:r>
      </w:fldSimple>
      <w:bookmarkEnd w:id="129"/>
      <w:r>
        <w:t xml:space="preserve"> - </w:t>
      </w:r>
      <w:r w:rsidRPr="006A5D7B">
        <w:rPr>
          <w:noProof/>
        </w:rPr>
        <w:t>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211C3C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378B4F6C" w:rsidR="006B0760" w:rsidRDefault="006B0760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378B4F6C" w:rsidR="006B0760" w:rsidRDefault="006B0760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346CD0EE" w14:textId="551F0521" w:rsidR="006B0760" w:rsidRDefault="00006927" w:rsidP="00802D0F">
            <w:pPr>
              <w:pStyle w:val="TF-TEXTOQUADRO"/>
              <w:jc w:val="center"/>
            </w:pPr>
            <w:r>
              <w:t xml:space="preserve">CLIO – </w:t>
            </w:r>
            <w:r w:rsidR="00BE5A5D">
              <w:t>Salazar</w:t>
            </w:r>
            <w:r>
              <w:t xml:space="preserve"> </w:t>
            </w:r>
            <w:r w:rsidR="00443ED4" w:rsidRPr="00226AE7">
              <w:rPr>
                <w:i/>
                <w:iCs/>
              </w:rPr>
              <w:t>et al.</w:t>
            </w:r>
            <w:r w:rsidR="00443ED4">
              <w:t xml:space="preserve"> </w:t>
            </w:r>
            <w:r w:rsidR="00BE5A5D"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46B4B3CA" w:rsidR="006B0760" w:rsidRDefault="00882E64" w:rsidP="00802D0F">
            <w:pPr>
              <w:pStyle w:val="TF-TEXTOQUADRO"/>
              <w:jc w:val="center"/>
            </w:pPr>
            <w:r>
              <w:t>Jogos Eletrônicos –</w:t>
            </w:r>
            <w:r w:rsidR="00226AE7">
              <w:t xml:space="preserve"> </w:t>
            </w:r>
            <w:r w:rsidR="00FD1730">
              <w:t xml:space="preserve">Souza </w:t>
            </w:r>
            <w:r w:rsidR="00226AE7">
              <w:t xml:space="preserve">e Basilio </w:t>
            </w:r>
            <w:r w:rsidR="00BE5A5D">
              <w:t>(2019)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6599EF7A" w:rsidR="006B0760" w:rsidRPr="007D4566" w:rsidRDefault="00397B30" w:rsidP="00802D0F">
            <w:pPr>
              <w:pStyle w:val="TF-TEXTOQUADRO"/>
              <w:jc w:val="center"/>
            </w:pPr>
            <w:commentRangeStart w:id="130"/>
            <w:proofErr w:type="spellStart"/>
            <w:r>
              <w:t>EscapLab</w:t>
            </w:r>
            <w:proofErr w:type="spellEnd"/>
            <w:r>
              <w:t xml:space="preserve"> – </w:t>
            </w:r>
            <w:r w:rsidR="00BE5A5D">
              <w:t>Noronha</w:t>
            </w:r>
            <w:r w:rsidR="00443ED4">
              <w:t xml:space="preserve"> </w:t>
            </w:r>
            <w:r w:rsidR="00BE5A5D">
              <w:t>(2019)</w:t>
            </w:r>
            <w:commentRangeEnd w:id="130"/>
            <w:r w:rsidR="00CB3EDC">
              <w:rPr>
                <w:rStyle w:val="Refdecomentrio"/>
              </w:rPr>
              <w:commentReference w:id="130"/>
            </w:r>
          </w:p>
        </w:tc>
      </w:tr>
      <w:tr w:rsidR="00652667" w14:paraId="283407C2" w14:textId="77777777" w:rsidTr="00211C3C">
        <w:tc>
          <w:tcPr>
            <w:tcW w:w="3670" w:type="dxa"/>
            <w:shd w:val="clear" w:color="auto" w:fill="auto"/>
          </w:tcPr>
          <w:p w14:paraId="0B8309B4" w14:textId="5603C468" w:rsidR="00652667" w:rsidDel="00652667" w:rsidRDefault="00652667" w:rsidP="004B3C46">
            <w:pPr>
              <w:pStyle w:val="TF-TEXTOQUADRO"/>
            </w:pPr>
            <w:r>
              <w:t xml:space="preserve">Uso de </w:t>
            </w:r>
            <w:r w:rsidR="00056B36">
              <w:t>Realidade Virtual</w:t>
            </w:r>
          </w:p>
        </w:tc>
        <w:tc>
          <w:tcPr>
            <w:tcW w:w="1721" w:type="dxa"/>
            <w:shd w:val="clear" w:color="auto" w:fill="auto"/>
          </w:tcPr>
          <w:p w14:paraId="3D17ECFF" w14:textId="585EDE4B" w:rsidR="00652667" w:rsidRPr="00322364" w:rsidDel="00652667" w:rsidRDefault="00652667" w:rsidP="00322364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9EBCBBA" w14:textId="53D4DF2B" w:rsidR="00652667" w:rsidDel="00712838" w:rsidRDefault="00652667" w:rsidP="004B3C46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45F37749" w14:textId="74DA1886" w:rsidR="00652667" w:rsidDel="00652667" w:rsidRDefault="00652667" w:rsidP="004B3C46">
            <w:pPr>
              <w:pStyle w:val="TF-TEXTOQUADRO"/>
            </w:pPr>
            <w:r>
              <w:t>Sim</w:t>
            </w:r>
          </w:p>
        </w:tc>
      </w:tr>
      <w:tr w:rsidR="000F2841" w14:paraId="70C4A93E" w14:textId="77777777" w:rsidTr="00211C3C">
        <w:tc>
          <w:tcPr>
            <w:tcW w:w="3670" w:type="dxa"/>
            <w:shd w:val="clear" w:color="auto" w:fill="auto"/>
          </w:tcPr>
          <w:p w14:paraId="27C2A690" w14:textId="1819EA35" w:rsidR="000F2841" w:rsidRDefault="000F2841" w:rsidP="000F2841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</w:tcPr>
          <w:p w14:paraId="717CB39B" w14:textId="1D3E4F37" w:rsidR="000F2841" w:rsidRDefault="00C4394D" w:rsidP="000F2841">
            <w:pPr>
              <w:pStyle w:val="TF-TEXTOQUADRO"/>
            </w:pPr>
            <w:r>
              <w:t>Não informada</w:t>
            </w:r>
          </w:p>
        </w:tc>
        <w:tc>
          <w:tcPr>
            <w:tcW w:w="1721" w:type="dxa"/>
            <w:shd w:val="clear" w:color="auto" w:fill="auto"/>
          </w:tcPr>
          <w:p w14:paraId="58034495" w14:textId="6309C35C" w:rsidR="000F2841" w:rsidRDefault="000F2841" w:rsidP="000F2841">
            <w:pPr>
              <w:pStyle w:val="TF-TEXTOQUADRO"/>
            </w:pPr>
            <w:r>
              <w:t>Windows/Android</w:t>
            </w:r>
          </w:p>
        </w:tc>
        <w:tc>
          <w:tcPr>
            <w:tcW w:w="1836" w:type="dxa"/>
            <w:shd w:val="clear" w:color="auto" w:fill="auto"/>
          </w:tcPr>
          <w:p w14:paraId="106AEAF6" w14:textId="03E1C713" w:rsidR="000F2841" w:rsidRDefault="000F2841" w:rsidP="000F2841">
            <w:pPr>
              <w:pStyle w:val="TF-TEXTOQUADRO"/>
            </w:pPr>
            <w:r>
              <w:t>Windows</w:t>
            </w:r>
          </w:p>
        </w:tc>
      </w:tr>
      <w:tr w:rsidR="000F2841" w14:paraId="6FEFEA6E" w14:textId="77777777" w:rsidTr="00211C3C">
        <w:tc>
          <w:tcPr>
            <w:tcW w:w="3670" w:type="dxa"/>
            <w:shd w:val="clear" w:color="auto" w:fill="auto"/>
          </w:tcPr>
          <w:p w14:paraId="6E741897" w14:textId="4B220144" w:rsidR="000F2841" w:rsidRDefault="000F03FA" w:rsidP="000F2841">
            <w:pPr>
              <w:pStyle w:val="TF-TEXTOQUADRO"/>
            </w:pPr>
            <w:r>
              <w:t>Jogo para alunos com TDAH</w:t>
            </w:r>
          </w:p>
        </w:tc>
        <w:tc>
          <w:tcPr>
            <w:tcW w:w="1721" w:type="dxa"/>
            <w:shd w:val="clear" w:color="auto" w:fill="auto"/>
          </w:tcPr>
          <w:p w14:paraId="76E0530F" w14:textId="3F64D8DC" w:rsidR="000F2841" w:rsidRPr="00322364" w:rsidRDefault="000F03FA" w:rsidP="000F2841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16DF708B" w14:textId="1E9F6AB9" w:rsidR="000F2841" w:rsidRDefault="000F03FA" w:rsidP="000F2841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14ED5559" w14:textId="2B3D90CD" w:rsidR="000F2841" w:rsidRDefault="000F03FA" w:rsidP="000F2841">
            <w:pPr>
              <w:pStyle w:val="TF-TEXTOQUADRO"/>
            </w:pPr>
            <w:r>
              <w:t>Não</w:t>
            </w:r>
          </w:p>
        </w:tc>
      </w:tr>
      <w:tr w:rsidR="000F2841" w14:paraId="11F453D2" w14:textId="77777777" w:rsidTr="00211C3C">
        <w:tc>
          <w:tcPr>
            <w:tcW w:w="3670" w:type="dxa"/>
            <w:shd w:val="clear" w:color="auto" w:fill="auto"/>
          </w:tcPr>
          <w:p w14:paraId="50EC2C27" w14:textId="3106E9B6" w:rsidR="000F2841" w:rsidRDefault="000F2841" w:rsidP="000F2841">
            <w:pPr>
              <w:pStyle w:val="TF-TEXTOQUADRO"/>
            </w:pPr>
            <w:r>
              <w:t>Linguagem de programação</w:t>
            </w:r>
          </w:p>
        </w:tc>
        <w:tc>
          <w:tcPr>
            <w:tcW w:w="1721" w:type="dxa"/>
            <w:shd w:val="clear" w:color="auto" w:fill="auto"/>
          </w:tcPr>
          <w:p w14:paraId="0F66C670" w14:textId="3DA0F4A6" w:rsidR="000F2841" w:rsidRDefault="000F2841" w:rsidP="000F2841">
            <w:pPr>
              <w:pStyle w:val="TF-TEXTOQUADRO"/>
            </w:pPr>
            <w:r>
              <w:t>Unity</w:t>
            </w:r>
            <w:r w:rsidR="00297192">
              <w:t>/</w:t>
            </w:r>
            <w:r>
              <w:t>C#</w:t>
            </w:r>
          </w:p>
        </w:tc>
        <w:tc>
          <w:tcPr>
            <w:tcW w:w="1721" w:type="dxa"/>
            <w:shd w:val="clear" w:color="auto" w:fill="auto"/>
          </w:tcPr>
          <w:p w14:paraId="74D76A3C" w14:textId="2C75B61C" w:rsidR="000F2841" w:rsidRDefault="006F72D7" w:rsidP="000F2841">
            <w:pPr>
              <w:pStyle w:val="TF-TEXTOQUADRO"/>
            </w:pPr>
            <w:r>
              <w:t>Não informado</w:t>
            </w:r>
          </w:p>
        </w:tc>
        <w:tc>
          <w:tcPr>
            <w:tcW w:w="1836" w:type="dxa"/>
            <w:shd w:val="clear" w:color="auto" w:fill="auto"/>
          </w:tcPr>
          <w:p w14:paraId="07137ECE" w14:textId="080B895A" w:rsidR="000F2841" w:rsidRDefault="000F2841" w:rsidP="000F2841">
            <w:pPr>
              <w:pStyle w:val="TF-TEXTOQUADRO"/>
            </w:pPr>
            <w:r>
              <w:t>Unity</w:t>
            </w:r>
            <w:r w:rsidR="00297192">
              <w:t>/</w:t>
            </w:r>
            <w:r>
              <w:t>C#</w:t>
            </w:r>
          </w:p>
        </w:tc>
      </w:tr>
      <w:tr w:rsidR="000F2841" w14:paraId="4BD4C8AE" w14:textId="77777777" w:rsidTr="00211C3C">
        <w:tc>
          <w:tcPr>
            <w:tcW w:w="3670" w:type="dxa"/>
            <w:shd w:val="clear" w:color="auto" w:fill="auto"/>
          </w:tcPr>
          <w:p w14:paraId="65404E7E" w14:textId="24169155" w:rsidR="000F2841" w:rsidRDefault="00EE2E2C" w:rsidP="000F2841">
            <w:pPr>
              <w:pStyle w:val="TF-TEXTOQUADRO"/>
            </w:pPr>
            <w:r>
              <w:t xml:space="preserve">Utiliza Google </w:t>
            </w:r>
            <w:proofErr w:type="spellStart"/>
            <w:r>
              <w:t>Card</w:t>
            </w:r>
            <w:r w:rsidR="00FD47A7">
              <w:t>board</w:t>
            </w:r>
            <w:proofErr w:type="spellEnd"/>
            <w:r w:rsidR="00FD47A7">
              <w:t xml:space="preserve"> como interface</w:t>
            </w:r>
          </w:p>
        </w:tc>
        <w:tc>
          <w:tcPr>
            <w:tcW w:w="1721" w:type="dxa"/>
            <w:shd w:val="clear" w:color="auto" w:fill="auto"/>
          </w:tcPr>
          <w:p w14:paraId="6F10223E" w14:textId="4A50929F" w:rsidR="000F2841" w:rsidRDefault="00FD47A7" w:rsidP="000F2841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1F72155D" w:rsidR="000F2841" w:rsidRDefault="00FD47A7" w:rsidP="000F2841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3CA61DDF" w14:textId="7CE7B4AB" w:rsidR="000F2841" w:rsidRDefault="006F72D7" w:rsidP="000F2841">
            <w:pPr>
              <w:pStyle w:val="TF-TEXTOQUADRO"/>
            </w:pPr>
            <w:r>
              <w:t>Não</w:t>
            </w:r>
          </w:p>
        </w:tc>
      </w:tr>
      <w:tr w:rsidR="000F2841" w14:paraId="7B8B8132" w14:textId="77777777" w:rsidTr="00211C3C">
        <w:tc>
          <w:tcPr>
            <w:tcW w:w="3670" w:type="dxa"/>
            <w:shd w:val="clear" w:color="auto" w:fill="auto"/>
          </w:tcPr>
          <w:p w14:paraId="788677F3" w14:textId="427594FC" w:rsidR="000F2841" w:rsidRDefault="000F2841" w:rsidP="000F2841">
            <w:pPr>
              <w:pStyle w:val="TF-TEXTOQUADRO"/>
            </w:pPr>
            <w:r>
              <w:t>Temática</w:t>
            </w:r>
          </w:p>
        </w:tc>
        <w:tc>
          <w:tcPr>
            <w:tcW w:w="1721" w:type="dxa"/>
            <w:shd w:val="clear" w:color="auto" w:fill="auto"/>
          </w:tcPr>
          <w:p w14:paraId="59B49A77" w14:textId="4456CABB" w:rsidR="000F2841" w:rsidRDefault="000F2841" w:rsidP="000F2841">
            <w:pPr>
              <w:pStyle w:val="TF-TEXTOQUADRO"/>
            </w:pPr>
            <w:r>
              <w:t>História</w:t>
            </w:r>
          </w:p>
        </w:tc>
        <w:tc>
          <w:tcPr>
            <w:tcW w:w="1721" w:type="dxa"/>
            <w:shd w:val="clear" w:color="auto" w:fill="auto"/>
          </w:tcPr>
          <w:p w14:paraId="0096A45F" w14:textId="6E8774B7" w:rsidR="000F2841" w:rsidRDefault="000F2841" w:rsidP="000F2841">
            <w:pPr>
              <w:pStyle w:val="TF-TEXTOQUADRO"/>
            </w:pPr>
            <w:r>
              <w:t>Cognitiva</w:t>
            </w:r>
          </w:p>
        </w:tc>
        <w:tc>
          <w:tcPr>
            <w:tcW w:w="1836" w:type="dxa"/>
            <w:shd w:val="clear" w:color="auto" w:fill="auto"/>
          </w:tcPr>
          <w:p w14:paraId="2E2C7B86" w14:textId="4909DE06" w:rsidR="000F2841" w:rsidRDefault="000F2841" w:rsidP="00474C0D">
            <w:pPr>
              <w:pStyle w:val="TF-TEXTOQUADRO"/>
            </w:pPr>
            <w:r>
              <w:t>Química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88EACB4" w14:textId="6F60E0FE" w:rsidR="00322364" w:rsidRDefault="00322364" w:rsidP="008A6916">
      <w:pPr>
        <w:pStyle w:val="TF-TEXTO"/>
      </w:pPr>
      <w:commentRangeStart w:id="131"/>
      <w:r>
        <w:t>A partir do</w:t>
      </w:r>
      <w:r w:rsidR="00F0309F">
        <w:t xml:space="preserve"> </w:t>
      </w:r>
      <w:r w:rsidR="00F0309F">
        <w:fldChar w:fldCharType="begin"/>
      </w:r>
      <w:r w:rsidR="00F0309F">
        <w:instrText xml:space="preserve"> REF _Ref147342848 \h </w:instrText>
      </w:r>
      <w:r w:rsidR="00F0309F">
        <w:fldChar w:fldCharType="separate"/>
      </w:r>
      <w:r w:rsidR="005224A3">
        <w:t xml:space="preserve">Quadro </w:t>
      </w:r>
      <w:r w:rsidR="005224A3">
        <w:rPr>
          <w:noProof/>
        </w:rPr>
        <w:t>1</w:t>
      </w:r>
      <w:r w:rsidR="00F0309F">
        <w:fldChar w:fldCharType="end"/>
      </w:r>
      <w:r>
        <w:t xml:space="preserve">, </w:t>
      </w:r>
      <w:r w:rsidR="005F3076">
        <w:t xml:space="preserve">observa-se que </w:t>
      </w:r>
      <w:r w:rsidR="00A01DBA">
        <w:t xml:space="preserve">a tecnologia </w:t>
      </w:r>
      <w:r w:rsidR="005F3076">
        <w:t>utilizad</w:t>
      </w:r>
      <w:r w:rsidR="00A01DBA">
        <w:t>a</w:t>
      </w:r>
      <w:r w:rsidR="005F3076">
        <w:t xml:space="preserve"> por </w:t>
      </w:r>
      <w:r w:rsidR="005F3076" w:rsidRPr="0089765A">
        <w:t>Salazar</w:t>
      </w:r>
      <w:r w:rsidR="005F3076">
        <w:t xml:space="preserve"> </w:t>
      </w:r>
      <w:r w:rsidR="00BF2CED">
        <w:rPr>
          <w:i/>
          <w:iCs/>
        </w:rPr>
        <w:t>et al.</w:t>
      </w:r>
      <w:r w:rsidR="00BF2CED">
        <w:t xml:space="preserve"> </w:t>
      </w:r>
      <w:r w:rsidR="005F3076">
        <w:t>(2020) e por</w:t>
      </w:r>
      <w:r w:rsidR="00FC7E2F">
        <w:t xml:space="preserve"> Noronha</w:t>
      </w:r>
      <w:r w:rsidR="00443ED4">
        <w:t xml:space="preserve"> </w:t>
      </w:r>
      <w:r w:rsidR="00FC7E2F">
        <w:t>(2019)</w:t>
      </w:r>
      <w:r w:rsidR="002B7179">
        <w:t xml:space="preserve"> foi a realidade virtual</w:t>
      </w:r>
      <w:r w:rsidR="00BF2CED">
        <w:t xml:space="preserve"> em que </w:t>
      </w:r>
      <w:r w:rsidR="008666A1">
        <w:t>a</w:t>
      </w:r>
      <w:r w:rsidR="000376B7">
        <w:t xml:space="preserve"> utilização </w:t>
      </w:r>
      <w:r w:rsidR="002949FF">
        <w:t>des</w:t>
      </w:r>
      <w:r w:rsidR="0095393B">
        <w:t>t</w:t>
      </w:r>
      <w:r w:rsidR="002949FF">
        <w:t xml:space="preserve">a interface </w:t>
      </w:r>
      <w:r w:rsidR="00A6484E">
        <w:t xml:space="preserve">fez </w:t>
      </w:r>
      <w:r w:rsidR="008666A1">
        <w:t xml:space="preserve">com que </w:t>
      </w:r>
      <w:r w:rsidR="002700C9">
        <w:t xml:space="preserve">o usuário </w:t>
      </w:r>
      <w:r w:rsidR="00A6484E">
        <w:t xml:space="preserve">adentrasse </w:t>
      </w:r>
      <w:r w:rsidR="002700C9">
        <w:t>em um novo mundo</w:t>
      </w:r>
      <w:r w:rsidR="00166E59">
        <w:t xml:space="preserve"> de aprendizagem sem distrações </w:t>
      </w:r>
      <w:r w:rsidR="00FD6438">
        <w:t>do</w:t>
      </w:r>
      <w:r w:rsidR="00166E59">
        <w:t xml:space="preserve"> mundo real. </w:t>
      </w:r>
      <w:r w:rsidR="00673A83">
        <w:t xml:space="preserve">Souza </w:t>
      </w:r>
      <w:r w:rsidR="006F1CEA">
        <w:t>e Basilio (</w:t>
      </w:r>
      <w:r w:rsidR="00673A83">
        <w:t>2019) acredita</w:t>
      </w:r>
      <w:r w:rsidR="000A6181">
        <w:t>m</w:t>
      </w:r>
      <w:r w:rsidR="00673A83">
        <w:t xml:space="preserve"> que a interação com o computador e table</w:t>
      </w:r>
      <w:r w:rsidR="00ED7649">
        <w:t xml:space="preserve">t serão suficientes para </w:t>
      </w:r>
      <w:r w:rsidR="002A0BCF">
        <w:t xml:space="preserve">a </w:t>
      </w:r>
      <w:r w:rsidR="00ED7649">
        <w:t>retenção da atenção do</w:t>
      </w:r>
      <w:r w:rsidR="00AF0FC5">
        <w:t xml:space="preserve"> usuário</w:t>
      </w:r>
      <w:r w:rsidR="002A0BCF">
        <w:t>.</w:t>
      </w:r>
      <w:r w:rsidR="008A6916">
        <w:t xml:space="preserve"> </w:t>
      </w:r>
      <w:r w:rsidR="00153062">
        <w:t>A</w:t>
      </w:r>
      <w:r w:rsidR="00AF0FC5">
        <w:t xml:space="preserve"> interação com os professores e colegas, </w:t>
      </w:r>
      <w:r w:rsidR="004E673D">
        <w:t xml:space="preserve">cores e sons, </w:t>
      </w:r>
      <w:r w:rsidR="00AF0FC5">
        <w:t>além da competitividade do jogo</w:t>
      </w:r>
      <w:r w:rsidR="004E673D">
        <w:t>, fará com que o foco seja constante</w:t>
      </w:r>
      <w:r w:rsidR="00153062">
        <w:t xml:space="preserve"> (</w:t>
      </w:r>
      <w:r w:rsidR="006F1CEA">
        <w:t xml:space="preserve">Souza e </w:t>
      </w:r>
      <w:proofErr w:type="spellStart"/>
      <w:r w:rsidR="006F1CEA">
        <w:t>Basilio</w:t>
      </w:r>
      <w:proofErr w:type="spellEnd"/>
      <w:r w:rsidR="00153062">
        <w:t>, 20</w:t>
      </w:r>
      <w:r w:rsidR="006F1CEA">
        <w:t>19</w:t>
      </w:r>
      <w:r w:rsidR="00153062">
        <w:t>).</w:t>
      </w:r>
      <w:commentRangeEnd w:id="131"/>
      <w:r w:rsidR="00CB3EDC">
        <w:rPr>
          <w:rStyle w:val="Refdecomentrio"/>
        </w:rPr>
        <w:commentReference w:id="131"/>
      </w:r>
    </w:p>
    <w:p w14:paraId="6ACDC5C1" w14:textId="7FFD3DC2" w:rsidR="002B0A5F" w:rsidRDefault="00FF3967" w:rsidP="006F72D7">
      <w:pPr>
        <w:pStyle w:val="TF-TEXTO"/>
      </w:pPr>
      <w:r>
        <w:t>Jogos com o foco em realidade virtual</w:t>
      </w:r>
      <w:r w:rsidR="0058152C">
        <w:t xml:space="preserve"> como o de </w:t>
      </w:r>
      <w:r w:rsidR="0058152C" w:rsidRPr="0089765A">
        <w:t>Salazar</w:t>
      </w:r>
      <w:r w:rsidR="006B1A9F">
        <w:t xml:space="preserve"> </w:t>
      </w:r>
      <w:r w:rsidR="006B1A9F">
        <w:rPr>
          <w:i/>
          <w:iCs/>
        </w:rPr>
        <w:t>et al.</w:t>
      </w:r>
      <w:r w:rsidR="0058152C">
        <w:t xml:space="preserve"> (2020) e Noronha</w:t>
      </w:r>
      <w:r w:rsidR="006F1CEA">
        <w:t xml:space="preserve"> </w:t>
      </w:r>
      <w:r w:rsidR="0058152C">
        <w:t xml:space="preserve">(2019) utilizam </w:t>
      </w:r>
      <w:ins w:id="132" w:author="Dalton Solano dos Reis" w:date="2023-12-05T15:51:00Z">
        <w:r w:rsidR="00CB3EDC">
          <w:t xml:space="preserve">a linguagem </w:t>
        </w:r>
      </w:ins>
      <w:del w:id="133" w:author="Dalton Solano dos Reis" w:date="2023-12-05T15:51:00Z">
        <w:r w:rsidR="00F350FC" w:rsidDel="00CB3EDC">
          <w:delText xml:space="preserve">o </w:delText>
        </w:r>
      </w:del>
      <w:r w:rsidR="00F350FC">
        <w:t>C</w:t>
      </w:r>
      <w:r w:rsidR="006B1A9F">
        <w:t>#</w:t>
      </w:r>
      <w:r w:rsidR="00F350FC">
        <w:t xml:space="preserve"> e</w:t>
      </w:r>
      <w:r w:rsidR="006B1A9F">
        <w:t xml:space="preserve"> </w:t>
      </w:r>
      <w:ins w:id="134" w:author="Dalton Solano dos Reis" w:date="2023-12-05T15:51:00Z">
        <w:r w:rsidR="00CB3EDC">
          <w:t xml:space="preserve">o motor de jogos </w:t>
        </w:r>
      </w:ins>
      <w:del w:id="135" w:author="Dalton Solano dos Reis" w:date="2023-12-05T15:51:00Z">
        <w:r w:rsidR="006B1A9F" w:rsidDel="00CB3EDC">
          <w:delText>a</w:delText>
        </w:r>
        <w:r w:rsidR="00F350FC" w:rsidDel="00CB3EDC">
          <w:delText xml:space="preserve"> </w:delText>
        </w:r>
      </w:del>
      <w:r w:rsidR="00F350FC">
        <w:t xml:space="preserve">Unity </w:t>
      </w:r>
      <w:del w:id="136" w:author="Dalton Solano dos Reis" w:date="2023-12-05T15:51:00Z">
        <w:r w:rsidR="006B1A9F" w:rsidDel="00D40FB3">
          <w:delText>como linguagem e Engine de</w:delText>
        </w:r>
      </w:del>
      <w:ins w:id="137" w:author="Dalton Solano dos Reis" w:date="2023-12-05T15:52:00Z">
        <w:r w:rsidR="00D40FB3">
          <w:t>no</w:t>
        </w:r>
      </w:ins>
      <w:r w:rsidR="006B1A9F">
        <w:t xml:space="preserve"> desenvolvimento</w:t>
      </w:r>
      <w:del w:id="138" w:author="Dalton Solano dos Reis" w:date="2023-12-05T15:52:00Z">
        <w:r w:rsidR="006B1A9F" w:rsidDel="00D40FB3">
          <w:delText xml:space="preserve"> respectivamente</w:delText>
        </w:r>
      </w:del>
      <w:r w:rsidR="00F45E15">
        <w:t>,</w:t>
      </w:r>
      <w:r w:rsidR="00D760D0">
        <w:t xml:space="preserve"> </w:t>
      </w:r>
      <w:r w:rsidR="00F45E15">
        <w:t>b</w:t>
      </w:r>
      <w:r w:rsidR="00D760D0">
        <w:t>em como uma interação voltada a cortar estímulos com o mundo real</w:t>
      </w:r>
      <w:r w:rsidR="00F45E15">
        <w:t>.</w:t>
      </w:r>
      <w:r w:rsidR="006F72D7">
        <w:t xml:space="preserve"> </w:t>
      </w:r>
      <w:r w:rsidR="00E727F6">
        <w:t xml:space="preserve">Salazar </w:t>
      </w:r>
      <w:r w:rsidR="00E727F6" w:rsidRPr="00534B6D">
        <w:rPr>
          <w:i/>
          <w:iCs/>
        </w:rPr>
        <w:t>et al.</w:t>
      </w:r>
      <w:r w:rsidR="00E727F6">
        <w:t xml:space="preserve"> (2020) e </w:t>
      </w:r>
      <w:r w:rsidR="0064329F">
        <w:t>Noronha</w:t>
      </w:r>
      <w:r w:rsidR="00E32316">
        <w:t xml:space="preserve"> </w:t>
      </w:r>
      <w:r w:rsidR="0064329F">
        <w:t xml:space="preserve">(2019) </w:t>
      </w:r>
      <w:r w:rsidR="00E727F6">
        <w:t xml:space="preserve">criaram </w:t>
      </w:r>
      <w:r w:rsidR="00837BD4">
        <w:t xml:space="preserve">temáticas voltadas para o ensino </w:t>
      </w:r>
      <w:r w:rsidR="0064329F">
        <w:t xml:space="preserve">de </w:t>
      </w:r>
      <w:r w:rsidR="00837BD4">
        <w:t>matéria escolar</w:t>
      </w:r>
      <w:r w:rsidR="00E727F6">
        <w:t>es</w:t>
      </w:r>
      <w:r w:rsidR="0064329F">
        <w:t xml:space="preserve">, enquanto </w:t>
      </w:r>
      <w:r w:rsidR="00E32316">
        <w:t xml:space="preserve">Souza e Basilio (2019) </w:t>
      </w:r>
      <w:r w:rsidR="0064329F">
        <w:t xml:space="preserve">criaram </w:t>
      </w:r>
      <w:r w:rsidR="00412AAF">
        <w:t>a temática com o foco n</w:t>
      </w:r>
      <w:r w:rsidR="00953AF0">
        <w:t>o desenvolvimento cognitivo</w:t>
      </w:r>
      <w:r w:rsidR="00BE5C50">
        <w:t>.</w:t>
      </w:r>
    </w:p>
    <w:p w14:paraId="5C4DD2CB" w14:textId="2A478619" w:rsidR="007B6734" w:rsidRPr="00C66EC1" w:rsidRDefault="000410AA" w:rsidP="00AC35D5">
      <w:pPr>
        <w:pStyle w:val="TF-TEXTO"/>
      </w:pPr>
      <w:r>
        <w:t xml:space="preserve">Sendo assim, o trabalho proposto </w:t>
      </w:r>
      <w:r w:rsidR="009309E7">
        <w:t xml:space="preserve">também será desenvolvido utilizando </w:t>
      </w:r>
      <w:del w:id="139" w:author="Dalton Solano dos Reis" w:date="2023-12-05T15:52:00Z">
        <w:r w:rsidR="009309E7" w:rsidDel="00D40FB3">
          <w:delText xml:space="preserve">Unity e </w:delText>
        </w:r>
      </w:del>
      <w:r w:rsidR="009309E7">
        <w:t>a linguagem C#</w:t>
      </w:r>
      <w:ins w:id="140" w:author="Dalton Solano dos Reis" w:date="2023-12-05T15:52:00Z">
        <w:r w:rsidR="00D40FB3">
          <w:t xml:space="preserve"> e moto de jogos Unity</w:t>
        </w:r>
      </w:ins>
      <w:r w:rsidR="009309E7">
        <w:t xml:space="preserve">, contudo, será direcionado para </w:t>
      </w:r>
      <w:commentRangeStart w:id="141"/>
      <w:r w:rsidR="009309E7">
        <w:t xml:space="preserve">alunos </w:t>
      </w:r>
      <w:r w:rsidR="0027475B">
        <w:t>com TDAH dentro da disciplina de química na temática da tabela periódica</w:t>
      </w:r>
      <w:commentRangeEnd w:id="141"/>
      <w:r w:rsidR="00555014">
        <w:rPr>
          <w:rStyle w:val="Refdecomentrio"/>
        </w:rPr>
        <w:commentReference w:id="141"/>
      </w:r>
      <w:r w:rsidR="0027475B">
        <w:t xml:space="preserve">. Deste modo, como contribuição social, este trabalho busca </w:t>
      </w:r>
      <w:r w:rsidR="00EA2DAC">
        <w:t xml:space="preserve">auxiliar na aprendizagem de alunos com TDAH na disciplina de química. Já como contribuição tecnológica, será desenvolvido um jogo utilizando Realidade </w:t>
      </w:r>
      <w:r w:rsidR="001429D6">
        <w:t>Vir</w:t>
      </w:r>
      <w:r w:rsidR="007B6734">
        <w:t>t</w:t>
      </w:r>
      <w:r w:rsidR="001429D6">
        <w:t>ual</w:t>
      </w:r>
      <w:r w:rsidR="006C1137">
        <w:t xml:space="preserve"> e componentes que permitam que o jogador se restrinja ao mundo real. </w:t>
      </w:r>
    </w:p>
    <w:p w14:paraId="3D7F289F" w14:textId="50BDDC8C" w:rsidR="00451B94" w:rsidRDefault="00451B94" w:rsidP="0092057E">
      <w:pPr>
        <w:pStyle w:val="Ttulo2"/>
      </w:pPr>
      <w:r>
        <w:t>REQUISITOS PRINCIPAIS DO PROBLEMA A SER TRABALHADO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46FEEB7D" w14:textId="48A2F451" w:rsidR="0080401A" w:rsidRPr="00AB3876" w:rsidRDefault="0080401A" w:rsidP="0080401A">
      <w:pPr>
        <w:pStyle w:val="TF-TEXTO"/>
        <w:rPr>
          <w:u w:val="single"/>
        </w:rPr>
      </w:pPr>
      <w:r>
        <w:t>Nesta seção ser</w:t>
      </w:r>
      <w:r w:rsidR="00095BA2">
        <w:t>ão</w:t>
      </w:r>
      <w:r>
        <w:t xml:space="preserve"> abordado</w:t>
      </w:r>
      <w:r w:rsidR="003863F0">
        <w:t>s</w:t>
      </w:r>
      <w:r>
        <w:t xml:space="preserve"> os Requisitos Funcionais (RF) e Requisitos Não Funcionais (RNF) necessários para atingir os objetivos propostos, sendo assim, </w:t>
      </w:r>
      <w:r w:rsidR="002F224B">
        <w:t>o</w:t>
      </w:r>
      <w:r>
        <w:t xml:space="preserve"> </w:t>
      </w:r>
      <w:r w:rsidR="00095BA2">
        <w:t xml:space="preserve">jogo </w:t>
      </w:r>
      <w:r>
        <w:t>deverá:</w:t>
      </w:r>
    </w:p>
    <w:p w14:paraId="66D77BBB" w14:textId="0E55EA2D" w:rsidR="00A52BC3" w:rsidRDefault="00E505F5" w:rsidP="00A52BC3">
      <w:pPr>
        <w:pStyle w:val="TF-ALNEA"/>
        <w:numPr>
          <w:ilvl w:val="0"/>
          <w:numId w:val="5"/>
        </w:numPr>
      </w:pPr>
      <w:r>
        <w:t xml:space="preserve">permitir </w:t>
      </w:r>
      <w:ins w:id="142" w:author="Dalton Solano dos Reis" w:date="2023-12-05T15:54:00Z">
        <w:r w:rsidR="00D40FB3">
          <w:t>que o personagem d</w:t>
        </w:r>
      </w:ins>
      <w:r w:rsidR="00A52BC3">
        <w:t xml:space="preserve">o usuário </w:t>
      </w:r>
      <w:ins w:id="143" w:author="Dalton Solano dos Reis" w:date="2023-12-05T15:54:00Z">
        <w:r w:rsidR="00D40FB3">
          <w:t xml:space="preserve">possa se mover </w:t>
        </w:r>
      </w:ins>
      <w:del w:id="144" w:author="Dalton Solano dos Reis" w:date="2023-12-05T15:54:00Z">
        <w:r w:rsidR="00A52BC3" w:rsidDel="00D40FB3">
          <w:delText xml:space="preserve">mover-se </w:delText>
        </w:r>
      </w:del>
      <w:ins w:id="145" w:author="Dalton Solano dos Reis" w:date="2023-12-05T15:54:00Z">
        <w:r w:rsidR="00D40FB3">
          <w:t xml:space="preserve"> </w:t>
        </w:r>
      </w:ins>
      <w:r w:rsidR="00A52BC3">
        <w:t>dentro do ambiente virtual</w:t>
      </w:r>
      <w:r w:rsidR="006E7A89">
        <w:t xml:space="preserve"> (RF);</w:t>
      </w:r>
    </w:p>
    <w:p w14:paraId="73B29AC2" w14:textId="2908D614" w:rsidR="00A52BC3" w:rsidRDefault="00E505F5" w:rsidP="00A52BC3">
      <w:pPr>
        <w:pStyle w:val="TF-ALNEA"/>
        <w:numPr>
          <w:ilvl w:val="0"/>
          <w:numId w:val="2"/>
        </w:numPr>
      </w:pPr>
      <w:r>
        <w:t>permitir o</w:t>
      </w:r>
      <w:r w:rsidR="00416BAE">
        <w:t xml:space="preserve"> </w:t>
      </w:r>
      <w:r w:rsidR="00A52BC3">
        <w:t>usuário</w:t>
      </w:r>
      <w:del w:id="146" w:author="Dalton Solano dos Reis" w:date="2023-12-05T15:54:00Z">
        <w:r w:rsidR="00A52BC3" w:rsidDel="00D40FB3">
          <w:delText xml:space="preserve"> de</w:delText>
        </w:r>
      </w:del>
      <w:r w:rsidR="00A52BC3">
        <w:t xml:space="preserve"> interagir com objetos virtuais presentes no ambiente</w:t>
      </w:r>
      <w:r w:rsidR="006E7A89">
        <w:t xml:space="preserve"> </w:t>
      </w:r>
      <w:ins w:id="147" w:author="Dalton Solano dos Reis" w:date="2023-12-05T15:55:00Z">
        <w:r w:rsidR="00D40FB3">
          <w:t xml:space="preserve">virtual </w:t>
        </w:r>
      </w:ins>
      <w:r w:rsidR="006E7A89">
        <w:t>(RF);</w:t>
      </w:r>
    </w:p>
    <w:p w14:paraId="25E7FEE9" w14:textId="4AE4F938" w:rsidR="00A52BC3" w:rsidRDefault="00D51242" w:rsidP="00A52BC3">
      <w:pPr>
        <w:pStyle w:val="TF-ALNEA"/>
        <w:numPr>
          <w:ilvl w:val="0"/>
          <w:numId w:val="2"/>
        </w:numPr>
      </w:pPr>
      <w:r>
        <w:t xml:space="preserve">permitir </w:t>
      </w:r>
      <w:r w:rsidR="00A52BC3">
        <w:t>o usuário mover a câmera a partir da movimentação da cabeça</w:t>
      </w:r>
      <w:r w:rsidR="006E7A89">
        <w:t xml:space="preserve"> (RF);</w:t>
      </w:r>
    </w:p>
    <w:p w14:paraId="1D1E95A7" w14:textId="52849AE9" w:rsidR="00A52BC3" w:rsidRDefault="0039535F" w:rsidP="00A52BC3">
      <w:pPr>
        <w:pStyle w:val="TF-ALNEA"/>
        <w:numPr>
          <w:ilvl w:val="0"/>
          <w:numId w:val="2"/>
        </w:numPr>
      </w:pPr>
      <w:commentRangeStart w:id="148"/>
      <w:r>
        <w:t xml:space="preserve">possibilitar </w:t>
      </w:r>
      <w:r w:rsidR="00A52BC3">
        <w:t xml:space="preserve">o usuário </w:t>
      </w:r>
      <w:commentRangeEnd w:id="148"/>
      <w:r w:rsidR="00D40FB3">
        <w:rPr>
          <w:rStyle w:val="Refdecomentrio"/>
        </w:rPr>
        <w:commentReference w:id="148"/>
      </w:r>
      <w:r w:rsidR="00A52BC3">
        <w:t>de usar gestos das mãos para interagir com o ambiente virtual</w:t>
      </w:r>
      <w:r w:rsidR="006E7A89">
        <w:t xml:space="preserve"> (RF);</w:t>
      </w:r>
    </w:p>
    <w:p w14:paraId="395FF72B" w14:textId="14B0B3A4" w:rsidR="00A52BC3" w:rsidRDefault="00663DFA" w:rsidP="00A52BC3">
      <w:pPr>
        <w:pStyle w:val="TF-ALNEA"/>
        <w:numPr>
          <w:ilvl w:val="0"/>
          <w:numId w:val="2"/>
        </w:numPr>
      </w:pPr>
      <w:r>
        <w:t>criar um</w:t>
      </w:r>
      <w:r w:rsidR="00B828E5">
        <w:t xml:space="preserve"> f</w:t>
      </w:r>
      <w:r w:rsidR="00A52BC3">
        <w:t xml:space="preserve">eedback </w:t>
      </w:r>
      <w:r w:rsidR="00B828E5">
        <w:t>v</w:t>
      </w:r>
      <w:r w:rsidR="00A52BC3">
        <w:t xml:space="preserve">isual e </w:t>
      </w:r>
      <w:r w:rsidR="00B828E5">
        <w:t>s</w:t>
      </w:r>
      <w:r w:rsidR="00A52BC3">
        <w:t>onoro por realizações</w:t>
      </w:r>
      <w:r w:rsidR="006E7A89">
        <w:t xml:space="preserve"> (RF);</w:t>
      </w:r>
    </w:p>
    <w:p w14:paraId="3199FBBF" w14:textId="766449D8" w:rsidR="00A52BC3" w:rsidRDefault="007912A7" w:rsidP="00A52BC3">
      <w:pPr>
        <w:pStyle w:val="TF-ALNEA"/>
        <w:numPr>
          <w:ilvl w:val="0"/>
          <w:numId w:val="2"/>
        </w:numPr>
      </w:pPr>
      <w:r>
        <w:t xml:space="preserve">desenvolver </w:t>
      </w:r>
      <w:r w:rsidR="00A52BC3">
        <w:t>a aplicação</w:t>
      </w:r>
      <w:ins w:id="149" w:author="Dalton Solano dos Reis" w:date="2023-12-05T15:56:00Z">
        <w:r w:rsidR="00D40FB3">
          <w:t xml:space="preserve"> no motor de jogos </w:t>
        </w:r>
      </w:ins>
      <w:del w:id="150" w:author="Dalton Solano dos Reis" w:date="2023-12-05T15:56:00Z">
        <w:r w:rsidR="00A52BC3" w:rsidDel="00D40FB3">
          <w:delText xml:space="preserve"> na plataforma </w:delText>
        </w:r>
      </w:del>
      <w:r w:rsidR="00A52BC3">
        <w:t>Unity</w:t>
      </w:r>
      <w:del w:id="151" w:author="Dalton Solano dos Reis" w:date="2023-12-05T15:56:00Z">
        <w:r w:rsidR="00A52BC3" w:rsidDel="00D40FB3">
          <w:delText xml:space="preserve"> com seu motor gráfico proprietário</w:delText>
        </w:r>
      </w:del>
      <w:r w:rsidR="001D237C">
        <w:t xml:space="preserve"> (RNF)</w:t>
      </w:r>
      <w:r w:rsidR="00247B28">
        <w:t>;</w:t>
      </w:r>
    </w:p>
    <w:p w14:paraId="7B5BA108" w14:textId="34DC06E6" w:rsidR="00A52BC3" w:rsidRDefault="007912A7" w:rsidP="00A52BC3">
      <w:pPr>
        <w:pStyle w:val="TF-ALNEA"/>
        <w:numPr>
          <w:ilvl w:val="0"/>
          <w:numId w:val="2"/>
        </w:numPr>
      </w:pPr>
      <w:r>
        <w:t xml:space="preserve">programar </w:t>
      </w:r>
      <w:r w:rsidR="00A52BC3">
        <w:t>a aplicação na linguagem de programação C#</w:t>
      </w:r>
      <w:del w:id="152" w:author="Dalton Solano dos Reis" w:date="2023-12-05T15:56:00Z">
        <w:r w:rsidR="00A52BC3" w:rsidDel="00D40FB3">
          <w:delText>, que é nativa do Unity</w:delText>
        </w:r>
      </w:del>
      <w:r w:rsidR="001D237C">
        <w:t xml:space="preserve"> (RNF)</w:t>
      </w:r>
      <w:r w:rsidR="00247B28">
        <w:t>;</w:t>
      </w:r>
    </w:p>
    <w:p w14:paraId="053D9729" w14:textId="607FD330" w:rsidR="00A52BC3" w:rsidRDefault="007912A7" w:rsidP="00A52BC3">
      <w:pPr>
        <w:pStyle w:val="TF-ALNEA"/>
        <w:numPr>
          <w:ilvl w:val="0"/>
          <w:numId w:val="2"/>
        </w:numPr>
      </w:pPr>
      <w:r>
        <w:t>l</w:t>
      </w:r>
      <w:commentRangeStart w:id="153"/>
      <w:r>
        <w:t xml:space="preserve">imitar </w:t>
      </w:r>
      <w:r w:rsidR="00A52BC3">
        <w:t xml:space="preserve">a área de movimento do usuário </w:t>
      </w:r>
      <w:commentRangeEnd w:id="153"/>
      <w:r w:rsidR="00D40FB3">
        <w:rPr>
          <w:rStyle w:val="Refdecomentrio"/>
        </w:rPr>
        <w:commentReference w:id="153"/>
      </w:r>
      <w:r w:rsidR="00A52BC3">
        <w:t>para segurança durante o uso do software</w:t>
      </w:r>
      <w:r w:rsidR="001D237C">
        <w:t xml:space="preserve"> (RNF)</w:t>
      </w:r>
      <w:r w:rsidR="00247B28">
        <w:t>;</w:t>
      </w:r>
    </w:p>
    <w:p w14:paraId="26DCBF10" w14:textId="6EBA3989" w:rsidR="00A52BC3" w:rsidRDefault="007912A7" w:rsidP="00A52BC3">
      <w:pPr>
        <w:pStyle w:val="TF-ALNEA"/>
        <w:numPr>
          <w:ilvl w:val="0"/>
          <w:numId w:val="2"/>
        </w:numPr>
      </w:pPr>
      <w:commentRangeStart w:id="154"/>
      <w:r>
        <w:t>m</w:t>
      </w:r>
      <w:r w:rsidR="00A52BC3">
        <w:t xml:space="preserve">anter uma taxa de quadros estável </w:t>
      </w:r>
      <w:commentRangeEnd w:id="154"/>
      <w:r w:rsidR="00DF72B9">
        <w:rPr>
          <w:rStyle w:val="Refdecomentrio"/>
        </w:rPr>
        <w:commentReference w:id="154"/>
      </w:r>
      <w:r w:rsidR="00A52BC3">
        <w:t>para evitar qualquer desconforto visual durante a experiência d</w:t>
      </w:r>
      <w:r w:rsidR="00514BE8">
        <w:t xml:space="preserve">a </w:t>
      </w:r>
      <w:r w:rsidR="00A27351">
        <w:t>realidade virtual</w:t>
      </w:r>
      <w:r w:rsidR="001D237C">
        <w:t xml:space="preserve"> (RNF)</w:t>
      </w:r>
      <w:r w:rsidR="00247B28">
        <w:t>;</w:t>
      </w:r>
    </w:p>
    <w:p w14:paraId="7D9A8101" w14:textId="340DF0D9" w:rsidR="00A52BC3" w:rsidRDefault="007912A7" w:rsidP="00A52BC3">
      <w:pPr>
        <w:pStyle w:val="TF-ALNEA"/>
        <w:numPr>
          <w:ilvl w:val="0"/>
          <w:numId w:val="2"/>
        </w:numPr>
      </w:pPr>
      <w:r>
        <w:t>permitir c</w:t>
      </w:r>
      <w:r w:rsidR="00A52BC3">
        <w:t xml:space="preserve">ompatibilidade </w:t>
      </w:r>
      <w:commentRangeStart w:id="155"/>
      <w:r w:rsidR="00A52BC3">
        <w:t>com múltiplas plataformas e dispositivos</w:t>
      </w:r>
      <w:r w:rsidR="001D237C">
        <w:t xml:space="preserve"> </w:t>
      </w:r>
      <w:commentRangeEnd w:id="155"/>
      <w:r w:rsidR="00DF72B9">
        <w:rPr>
          <w:rStyle w:val="Refdecomentrio"/>
        </w:rPr>
        <w:commentReference w:id="155"/>
      </w:r>
      <w:r w:rsidR="001D237C">
        <w:t>(RNF)</w:t>
      </w:r>
      <w:r w:rsidR="00247B28">
        <w:t>;</w:t>
      </w:r>
    </w:p>
    <w:p w14:paraId="2B540C69" w14:textId="572B4E70" w:rsidR="00A52BC3" w:rsidRPr="00530A6C" w:rsidRDefault="00A52BC3" w:rsidP="00A52BC3">
      <w:pPr>
        <w:pStyle w:val="TF-ALNEA"/>
        <w:numPr>
          <w:ilvl w:val="0"/>
          <w:numId w:val="2"/>
        </w:numPr>
      </w:pPr>
      <w:r>
        <w:t xml:space="preserve">possuir um </w:t>
      </w:r>
      <w:commentRangeStart w:id="156"/>
      <w:r>
        <w:t>ambiente virtual envolvente</w:t>
      </w:r>
      <w:r w:rsidR="001D237C">
        <w:t xml:space="preserve"> </w:t>
      </w:r>
      <w:commentRangeEnd w:id="156"/>
      <w:r w:rsidR="00DF72B9">
        <w:rPr>
          <w:rStyle w:val="Refdecomentrio"/>
        </w:rPr>
        <w:commentReference w:id="156"/>
      </w:r>
      <w:r w:rsidR="001D237C">
        <w:t>(RNF)</w:t>
      </w:r>
      <w:r w:rsidR="00243298">
        <w:t>.</w:t>
      </w:r>
    </w:p>
    <w:p w14:paraId="693E553B" w14:textId="77777777" w:rsidR="00451B94" w:rsidRDefault="00451B94" w:rsidP="0092057E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06F5460" w14:textId="35D64275" w:rsidR="00823D58" w:rsidRDefault="00077AE8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823D58" w:rsidRPr="00823D58">
        <w:t xml:space="preserve">: </w:t>
      </w:r>
      <w:r w:rsidR="0038265F">
        <w:t xml:space="preserve">pesquisar sobre </w:t>
      </w:r>
      <w:r w:rsidR="00823D58" w:rsidRPr="00823D58">
        <w:t>realidade virtual</w:t>
      </w:r>
      <w:ins w:id="157" w:author="Dalton Solano dos Reis" w:date="2023-12-05T16:08:00Z">
        <w:r w:rsidR="00DF72B9">
          <w:t xml:space="preserve"> e </w:t>
        </w:r>
        <w:commentRangeStart w:id="158"/>
        <w:r w:rsidR="00DF72B9">
          <w:t>comportamento dos usuários de TDH</w:t>
        </w:r>
      </w:ins>
      <w:ins w:id="159" w:author="Dalton Solano dos Reis" w:date="2023-12-05T16:09:00Z">
        <w:r w:rsidR="00DF72B9">
          <w:t>A</w:t>
        </w:r>
        <w:commentRangeEnd w:id="158"/>
        <w:r w:rsidR="00DF72B9">
          <w:rPr>
            <w:rStyle w:val="Refdecomentrio"/>
          </w:rPr>
          <w:commentReference w:id="158"/>
        </w:r>
      </w:ins>
      <w:r w:rsidR="0038265F">
        <w:t>;</w:t>
      </w:r>
    </w:p>
    <w:p w14:paraId="48239A3B" w14:textId="2EE23894" w:rsidR="004930E8" w:rsidRDefault="00E15A66" w:rsidP="00424AD5">
      <w:pPr>
        <w:pStyle w:val="TF-ALNEA"/>
        <w:numPr>
          <w:ilvl w:val="0"/>
          <w:numId w:val="10"/>
        </w:numPr>
      </w:pPr>
      <w:r>
        <w:t>elicitação de requisitos</w:t>
      </w:r>
      <w:r w:rsidR="004930E8" w:rsidRPr="004930E8">
        <w:t xml:space="preserve">: </w:t>
      </w:r>
      <w:del w:id="160" w:author="Dalton Solano dos Reis" w:date="2023-12-05T16:10:00Z">
        <w:r w:rsidR="004930E8" w:rsidDel="00DF72B9">
          <w:delText>a</w:delText>
        </w:r>
        <w:r w:rsidR="004930E8" w:rsidRPr="004930E8" w:rsidDel="00DF72B9">
          <w:delText xml:space="preserve">perfeiçoar e </w:delText>
        </w:r>
      </w:del>
      <w:r w:rsidR="004930E8" w:rsidRPr="004930E8">
        <w:t xml:space="preserve">revisar os requisitos com base nos objetivos do projeto e </w:t>
      </w:r>
      <w:del w:id="161" w:author="Dalton Solano dos Reis" w:date="2023-12-05T16:11:00Z">
        <w:r w:rsidR="004930E8" w:rsidRPr="004930E8" w:rsidDel="00DF72B9">
          <w:delText xml:space="preserve">nas descobertas </w:delText>
        </w:r>
      </w:del>
      <w:ins w:id="162" w:author="Dalton Solano dos Reis" w:date="2023-12-05T16:11:00Z">
        <w:r w:rsidR="00DF72B9">
          <w:t xml:space="preserve">na pesquisa </w:t>
        </w:r>
      </w:ins>
      <w:r w:rsidR="004930E8" w:rsidRPr="004930E8">
        <w:t>do levantamento bibliográfico</w:t>
      </w:r>
      <w:r w:rsidR="004930E8">
        <w:t>;</w:t>
      </w:r>
    </w:p>
    <w:p w14:paraId="522BA5A0" w14:textId="15E9EA9B" w:rsidR="00FA35B3" w:rsidRDefault="00E15A66" w:rsidP="00424AD5">
      <w:pPr>
        <w:pStyle w:val="TF-ALNEA"/>
        <w:numPr>
          <w:ilvl w:val="0"/>
          <w:numId w:val="10"/>
        </w:numPr>
      </w:pPr>
      <w:r>
        <w:t>especificação do trabalho</w:t>
      </w:r>
      <w:r w:rsidR="002010AE" w:rsidRPr="002010AE">
        <w:t xml:space="preserve">: </w:t>
      </w:r>
      <w:r w:rsidR="002010AE">
        <w:t>e</w:t>
      </w:r>
      <w:r w:rsidR="002010AE" w:rsidRPr="002010AE">
        <w:t xml:space="preserve">stabelecer o modelo de análise e projeto do trabalho por meio da utilização de diagramas de casos de uso, diagramas de classes e </w:t>
      </w:r>
      <w:r w:rsidR="00E45BA8">
        <w:t>utilização da</w:t>
      </w:r>
      <w:r w:rsidR="001068FF">
        <w:t xml:space="preserve"> </w:t>
      </w:r>
      <w:r w:rsidR="002010AE" w:rsidRPr="002010AE">
        <w:t>Linguagem de Modelagem Unificad</w:t>
      </w:r>
      <w:r w:rsidR="00E45BA8">
        <w:t>a</w:t>
      </w:r>
      <w:r w:rsidR="00C60F7E">
        <w:t>;</w:t>
      </w:r>
    </w:p>
    <w:p w14:paraId="426087B3" w14:textId="280DFB92" w:rsidR="009932A2" w:rsidRDefault="00A50FF2" w:rsidP="00424AD5">
      <w:pPr>
        <w:pStyle w:val="TF-ALNEA"/>
        <w:numPr>
          <w:ilvl w:val="0"/>
          <w:numId w:val="10"/>
        </w:numPr>
      </w:pPr>
      <w:r>
        <w:t>desenvolvimento do jogo</w:t>
      </w:r>
      <w:r w:rsidR="00320BFE">
        <w:t xml:space="preserve">: </w:t>
      </w:r>
      <w:r>
        <w:t xml:space="preserve">implementar o </w:t>
      </w:r>
      <w:r w:rsidR="000F06C9">
        <w:t xml:space="preserve">jogo </w:t>
      </w:r>
      <w:r>
        <w:t>em C# e Unity;</w:t>
      </w:r>
    </w:p>
    <w:p w14:paraId="3B8135FF" w14:textId="1C7DC196" w:rsidR="000F06C9" w:rsidRDefault="005C7F79" w:rsidP="000F06C9">
      <w:pPr>
        <w:pStyle w:val="TF-ALNEA"/>
        <w:numPr>
          <w:ilvl w:val="0"/>
          <w:numId w:val="10"/>
        </w:numPr>
      </w:pPr>
      <w:r>
        <w:t xml:space="preserve">desenvolvimento </w:t>
      </w:r>
      <w:r w:rsidR="000F06C9">
        <w:t xml:space="preserve">da interface: projetar a interação através do uso do Google </w:t>
      </w:r>
      <w:proofErr w:type="spellStart"/>
      <w:r w:rsidR="000F06C9">
        <w:t>CardBoard</w:t>
      </w:r>
      <w:proofErr w:type="spellEnd"/>
      <w:r w:rsidR="000F06C9">
        <w:t>;</w:t>
      </w:r>
    </w:p>
    <w:p w14:paraId="2E5DC49A" w14:textId="31D07862" w:rsidR="00DA5865" w:rsidRDefault="00DA5865" w:rsidP="000F06C9">
      <w:pPr>
        <w:pStyle w:val="TF-ALNEA"/>
        <w:numPr>
          <w:ilvl w:val="0"/>
          <w:numId w:val="10"/>
        </w:numPr>
      </w:pPr>
      <w:r>
        <w:t>desenvolvimento do servidor: criar um servidor para o acompanhamento dos alunos pelo professor</w:t>
      </w:r>
      <w:r w:rsidR="00850629">
        <w:t>;</w:t>
      </w:r>
    </w:p>
    <w:p w14:paraId="01A13DA2" w14:textId="5A2B6619" w:rsidR="008B7EDE" w:rsidRDefault="008B7EDE" w:rsidP="008B7EDE">
      <w:pPr>
        <w:pStyle w:val="TF-ALNEA"/>
        <w:numPr>
          <w:ilvl w:val="0"/>
          <w:numId w:val="10"/>
        </w:numPr>
      </w:pPr>
      <w:r>
        <w:t>testes</w:t>
      </w:r>
      <w:r w:rsidR="005753B6">
        <w:t xml:space="preserve"> unitários</w:t>
      </w:r>
      <w:r>
        <w:t xml:space="preserve">: </w:t>
      </w:r>
      <w:r w:rsidR="00C60F7E">
        <w:t>testar os requisitos do jogo;</w:t>
      </w:r>
    </w:p>
    <w:p w14:paraId="662D092B" w14:textId="1FBCDE38" w:rsidR="003E24AE" w:rsidRDefault="003E24AE" w:rsidP="003E24AE">
      <w:pPr>
        <w:pStyle w:val="TF-ALNEA"/>
        <w:numPr>
          <w:ilvl w:val="0"/>
          <w:numId w:val="10"/>
        </w:numPr>
      </w:pPr>
      <w:r>
        <w:t>testes da integração</w:t>
      </w:r>
      <w:r w:rsidR="00080522">
        <w:t xml:space="preserve"> da </w:t>
      </w:r>
      <w:commentRangeStart w:id="163"/>
      <w:r w:rsidR="00080522">
        <w:t>realidade virtual</w:t>
      </w:r>
      <w:r>
        <w:t>:</w:t>
      </w:r>
      <w:r w:rsidR="00080522">
        <w:t xml:space="preserve"> avaliar a efetividade da tecnologia escolhida</w:t>
      </w:r>
      <w:commentRangeEnd w:id="163"/>
      <w:r w:rsidR="00124DB5">
        <w:rPr>
          <w:rStyle w:val="Refdecomentrio"/>
        </w:rPr>
        <w:commentReference w:id="163"/>
      </w:r>
      <w:r w:rsidR="00080522">
        <w:t>;</w:t>
      </w:r>
    </w:p>
    <w:p w14:paraId="7D773DF5" w14:textId="6050D7AD" w:rsidR="008510BC" w:rsidRPr="00424AD5" w:rsidRDefault="00682745" w:rsidP="00424AD5">
      <w:pPr>
        <w:pStyle w:val="TF-ALNEA"/>
        <w:numPr>
          <w:ilvl w:val="0"/>
          <w:numId w:val="10"/>
        </w:numPr>
      </w:pPr>
      <w:r>
        <w:lastRenderedPageBreak/>
        <w:t>t</w:t>
      </w:r>
      <w:r w:rsidR="008510BC">
        <w:t>este</w:t>
      </w:r>
      <w:r w:rsidR="00C5094E">
        <w:t>s com os usuários</w:t>
      </w:r>
      <w:r w:rsidR="008510BC">
        <w:t>:</w:t>
      </w:r>
      <w:r w:rsidR="0058735C">
        <w:t xml:space="preserve"> realizar os testes da aplicação com </w:t>
      </w:r>
      <w:del w:id="164" w:author="Dalton Solano dos Reis" w:date="2023-12-05T16:12:00Z">
        <w:r w:rsidR="005C798D" w:rsidDel="00124DB5">
          <w:delText xml:space="preserve">jovens </w:delText>
        </w:r>
      </w:del>
      <w:commentRangeStart w:id="165"/>
      <w:ins w:id="166" w:author="Dalton Solano dos Reis" w:date="2023-12-05T16:12:00Z">
        <w:r w:rsidR="00124DB5">
          <w:t>portadores de</w:t>
        </w:r>
      </w:ins>
      <w:del w:id="167" w:author="Dalton Solano dos Reis" w:date="2023-12-05T16:12:00Z">
        <w:r w:rsidR="005C798D" w:rsidDel="00124DB5">
          <w:delText>que possuem</w:delText>
        </w:r>
      </w:del>
      <w:r w:rsidR="005C798D">
        <w:t xml:space="preserve"> TDAH</w:t>
      </w:r>
      <w:commentRangeEnd w:id="165"/>
      <w:r w:rsidR="00124DB5">
        <w:rPr>
          <w:rStyle w:val="Refdecomentrio"/>
        </w:rPr>
        <w:commentReference w:id="165"/>
      </w:r>
      <w:r w:rsidR="002E58A6">
        <w:t>.</w:t>
      </w:r>
    </w:p>
    <w:p w14:paraId="01558F06" w14:textId="16EF955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5224A3">
        <w:t xml:space="preserve">Quadro </w:t>
      </w:r>
      <w:r w:rsidR="005224A3">
        <w:rPr>
          <w:noProof/>
        </w:rPr>
        <w:t>2</w:t>
      </w:r>
      <w:r w:rsidR="0060060C">
        <w:fldChar w:fldCharType="end"/>
      </w:r>
      <w:r>
        <w:t>.</w:t>
      </w:r>
    </w:p>
    <w:p w14:paraId="4A5C9559" w14:textId="297BF448" w:rsidR="00451B94" w:rsidRPr="007E0D87" w:rsidRDefault="0060060C" w:rsidP="005B2E12">
      <w:pPr>
        <w:pStyle w:val="TF-LEGENDA"/>
      </w:pPr>
      <w:bookmarkStart w:id="168" w:name="_Ref98650273"/>
      <w:r>
        <w:t xml:space="preserve">Quadro </w:t>
      </w:r>
      <w:fldSimple w:instr=" SEQ Quadro \* ARABIC ">
        <w:r w:rsidR="005224A3">
          <w:rPr>
            <w:noProof/>
          </w:rPr>
          <w:t>2</w:t>
        </w:r>
      </w:fldSimple>
      <w:bookmarkEnd w:id="168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F33ED58" w:rsidR="00451B94" w:rsidRPr="007E0D87" w:rsidRDefault="003A01D1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C975EC" w:rsidR="00451B94" w:rsidRPr="007E0D87" w:rsidRDefault="0023781F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354D12C" w:rsidR="00451B94" w:rsidRPr="007E0D87" w:rsidRDefault="0023781F" w:rsidP="00470C41">
            <w:pPr>
              <w:pStyle w:val="TF-TEXTOQUADROCentralizado"/>
            </w:pPr>
            <w:r>
              <w:t>mar</w:t>
            </w:r>
            <w:r w:rsidR="0039556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68C8937" w:rsidR="00451B94" w:rsidRPr="007E0D87" w:rsidRDefault="0023781F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E2032F" w:rsidR="00451B94" w:rsidRPr="007E0D87" w:rsidRDefault="00087742" w:rsidP="00470C41">
            <w:pPr>
              <w:pStyle w:val="TF-TEXTOQUADROCentralizado"/>
            </w:pPr>
            <w:r>
              <w:t>m</w:t>
            </w:r>
            <w:r w:rsidR="0023781F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56FC067" w:rsidR="00451B94" w:rsidRPr="007E0D87" w:rsidRDefault="0023781F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365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66397A4" w:rsidR="00451B94" w:rsidRPr="007E0D87" w:rsidRDefault="00077AE8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A05FE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50FE3487" w:rsidR="00451B94" w:rsidRPr="007E0D87" w:rsidRDefault="00E15A66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05FE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67964FFD" w:rsidR="00451B94" w:rsidRPr="007E0D87" w:rsidRDefault="00E15A66" w:rsidP="00470C41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82745" w:rsidRPr="007E0D87" w14:paraId="43377686" w14:textId="77777777" w:rsidTr="0089536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A91451" w14:textId="2477E5CC" w:rsidR="00682745" w:rsidRPr="007E0D87" w:rsidRDefault="005C7F79" w:rsidP="00470C41">
            <w:pPr>
              <w:pStyle w:val="TF-TEXTOQUADRO"/>
            </w:pPr>
            <w:r>
              <w:t>desenvolvimento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37D27B8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696B7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4CF28D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01CCC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51A1263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4031DD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C5B337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792D34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7C81735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22F14A2" w14:textId="77777777" w:rsidR="00682745" w:rsidRPr="007E0D87" w:rsidRDefault="00682745" w:rsidP="00470C41">
            <w:pPr>
              <w:pStyle w:val="TF-TEXTOQUADROCentralizado"/>
            </w:pPr>
          </w:p>
        </w:tc>
      </w:tr>
      <w:tr w:rsidR="00682745" w:rsidRPr="007E0D87" w14:paraId="653E35F9" w14:textId="77777777" w:rsidTr="00E167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72F0BE" w14:textId="00B46CCA" w:rsidR="00682745" w:rsidRPr="007E0D87" w:rsidRDefault="005C7F79" w:rsidP="00470C41">
            <w:pPr>
              <w:pStyle w:val="TF-TEXTOQUADRO"/>
            </w:pPr>
            <w:r>
              <w:t>desenvolvimento da interface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F8A747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A342C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460A88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0F0ACD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1E3D00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1723BB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C2AB00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2718AF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3EACAD0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1737437" w14:textId="77777777" w:rsidR="00682745" w:rsidRPr="007E0D87" w:rsidRDefault="00682745" w:rsidP="00470C41">
            <w:pPr>
              <w:pStyle w:val="TF-TEXTOQUADROCentralizado"/>
            </w:pPr>
          </w:p>
        </w:tc>
      </w:tr>
      <w:tr w:rsidR="001E472F" w:rsidRPr="007E0D87" w14:paraId="5C7F8AC6" w14:textId="77777777" w:rsidTr="003213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0B6021" w14:textId="5856E991" w:rsidR="001E472F" w:rsidRDefault="001E472F" w:rsidP="00470C41">
            <w:pPr>
              <w:pStyle w:val="TF-TEXTOQUADRO"/>
            </w:pPr>
            <w:r>
              <w:t>desenvolvimento do servidor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E739E7E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940CB4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B859C9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972B9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F93030A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5E87CAF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042E8C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7A9D0E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4E80704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461F1A2" w14:textId="77777777" w:rsidR="001E472F" w:rsidRPr="007E0D87" w:rsidRDefault="001E472F" w:rsidP="00470C41">
            <w:pPr>
              <w:pStyle w:val="TF-TEXTOQUADROCentralizado"/>
            </w:pPr>
          </w:p>
        </w:tc>
      </w:tr>
      <w:tr w:rsidR="00F068A4" w:rsidRPr="007E0D87" w14:paraId="0F5C9D06" w14:textId="77777777" w:rsidTr="0017579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6F5248F" w14:textId="06EE32E3" w:rsidR="00F068A4" w:rsidRDefault="00F068A4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58852B9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DA55B3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6B3B4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8EE03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CFB8F6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F7A756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DB4C49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70A4F48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19050EC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87D70C9" w14:textId="77777777" w:rsidR="00F068A4" w:rsidRPr="007E0D87" w:rsidRDefault="00F068A4" w:rsidP="00470C41">
            <w:pPr>
              <w:pStyle w:val="TF-TEXTOQUADROCentralizado"/>
            </w:pPr>
          </w:p>
        </w:tc>
      </w:tr>
      <w:tr w:rsidR="00F068A4" w:rsidRPr="007E0D87" w14:paraId="03B61E70" w14:textId="77777777" w:rsidTr="0017579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902430A" w14:textId="02D6F781" w:rsidR="00F068A4" w:rsidRDefault="00F068A4" w:rsidP="00470C41">
            <w:pPr>
              <w:pStyle w:val="TF-TEXTOQUADRO"/>
            </w:pPr>
            <w:r>
              <w:t>testes da integração da realidade virtual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D2A3E2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E5F95A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9BF33F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CF93E7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9BA7F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2448BF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077A1D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8E48340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18C0A7C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7B27E5" w14:textId="77777777" w:rsidR="00F068A4" w:rsidRPr="007E0D87" w:rsidRDefault="00F068A4" w:rsidP="00470C41">
            <w:pPr>
              <w:pStyle w:val="TF-TEXTOQUADROCentralizado"/>
            </w:pPr>
          </w:p>
        </w:tc>
      </w:tr>
      <w:tr w:rsidR="00682745" w:rsidRPr="007E0D87" w14:paraId="2E2A9308" w14:textId="77777777" w:rsidTr="0017579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3AFB637" w14:textId="37C98AFA" w:rsidR="00682745" w:rsidRPr="007E0D87" w:rsidRDefault="005C7F79" w:rsidP="00470C41">
            <w:pPr>
              <w:pStyle w:val="TF-TEXTOQUADRO"/>
            </w:pPr>
            <w:r>
              <w:t>testes com os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6EE3ED0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EC7B84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74B5B82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025B13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CC15E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430857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A3DF9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C5E34D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ADB7F8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3D778B5F" w14:textId="77777777" w:rsidR="00682745" w:rsidRPr="007E0D87" w:rsidRDefault="00682745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Default="0037046F" w:rsidP="00AF571C">
      <w:pPr>
        <w:pStyle w:val="Ttulo1"/>
      </w:pPr>
      <w:r>
        <w:t>REVISÃO BIBLIOGRÁFICA</w:t>
      </w:r>
    </w:p>
    <w:p w14:paraId="0CC46D3D" w14:textId="06B52642" w:rsidR="00C71F37" w:rsidRDefault="00C71F37" w:rsidP="00C71F37">
      <w:pPr>
        <w:pStyle w:val="TF-TEXTO"/>
      </w:pPr>
      <w:r>
        <w:t xml:space="preserve">Neste trabalho serão fundamentadas bibliografias sobre </w:t>
      </w:r>
      <w:r w:rsidR="00852A23">
        <w:t>o</w:t>
      </w:r>
      <w:r w:rsidR="00C77869">
        <w:t xml:space="preserve"> ensino a </w:t>
      </w:r>
      <w:commentRangeStart w:id="169"/>
      <w:r w:rsidR="00C77869">
        <w:t xml:space="preserve">jovens </w:t>
      </w:r>
      <w:commentRangeEnd w:id="169"/>
      <w:r w:rsidR="00124DB5">
        <w:rPr>
          <w:rStyle w:val="Refdecomentrio"/>
        </w:rPr>
        <w:commentReference w:id="169"/>
      </w:r>
      <w:r w:rsidR="00C77869">
        <w:t>com TDAH</w:t>
      </w:r>
      <w:r w:rsidR="007A0784">
        <w:t xml:space="preserve">, </w:t>
      </w:r>
      <w:r w:rsidR="00E1505F">
        <w:t>realidade virtual</w:t>
      </w:r>
      <w:r w:rsidR="008D3331">
        <w:t xml:space="preserve"> </w:t>
      </w:r>
      <w:r w:rsidR="008575FF">
        <w:t xml:space="preserve">e o uso </w:t>
      </w:r>
      <w:r w:rsidR="00B3461A">
        <w:t xml:space="preserve">de </w:t>
      </w:r>
      <w:r w:rsidR="008575FF">
        <w:t xml:space="preserve">jogos </w:t>
      </w:r>
      <w:r w:rsidR="00B65592">
        <w:t>para</w:t>
      </w:r>
      <w:r w:rsidR="00B3461A">
        <w:t xml:space="preserve"> o aprendizado</w:t>
      </w:r>
      <w:r w:rsidR="00B65592">
        <w:t>.</w:t>
      </w:r>
    </w:p>
    <w:p w14:paraId="4D11FB6D" w14:textId="2A95AAE2" w:rsidR="00C43F6D" w:rsidRPr="00A30494" w:rsidRDefault="007F22A5" w:rsidP="008438BA">
      <w:pPr>
        <w:pStyle w:val="TF-TEXTO"/>
      </w:pPr>
      <w:r>
        <w:t xml:space="preserve">De acordo com </w:t>
      </w:r>
      <w:proofErr w:type="spellStart"/>
      <w:r w:rsidR="00BB224F" w:rsidRPr="008438BA">
        <w:t>Barkley</w:t>
      </w:r>
      <w:proofErr w:type="spellEnd"/>
      <w:r>
        <w:t xml:space="preserve"> </w:t>
      </w:r>
      <w:r w:rsidR="00E72EAF">
        <w:t>(2020)</w:t>
      </w:r>
      <w:r w:rsidR="00686001">
        <w:t>,</w:t>
      </w:r>
      <w:r w:rsidR="00714846">
        <w:t xml:space="preserve"> existe </w:t>
      </w:r>
      <w:r w:rsidR="008438BA" w:rsidRPr="008438BA">
        <w:t xml:space="preserve">uma ampla variedade de tópicos relacionados ao Transtorno de Déficit de Atenção e Hiperatividade (TDAH). Inicialmente, o autor explica o TDAH, seus sintomas e como ele impacta a vida cotidiana das crianças afetadas. Além disso, </w:t>
      </w:r>
      <w:proofErr w:type="spellStart"/>
      <w:r w:rsidR="008438BA" w:rsidRPr="008438BA">
        <w:t>Barkley</w:t>
      </w:r>
      <w:proofErr w:type="spellEnd"/>
      <w:r w:rsidR="00686001">
        <w:t xml:space="preserve"> </w:t>
      </w:r>
      <w:r w:rsidR="00CF1BAF">
        <w:t xml:space="preserve">(2020) </w:t>
      </w:r>
      <w:r w:rsidR="008438BA" w:rsidRPr="008438BA">
        <w:t>oferece estratégias práticas tanto para pais quanto para educadores, com o objetivo de auxiliar as crianças com TDAH a melhorar seu desempenho acadêmico, habilidades sociais e autocontrole. Ele também enfatiza a importância de criar um ambiente de aprendizado adaptado às necessidades das crianças com TDAH, ao mesmo tempo em que destaca a necessidade de ensinar habilidades essenciais. O autor finaliza, abordando as implicações de longo prazo do TDAH e oferece perspectivas sobre como apoiar o desenvolvimento saudável e bem-sucedido das crianças, mesmo à medida que elas entram na idade adulta</w:t>
      </w:r>
      <w:r w:rsidR="00A30494">
        <w:t xml:space="preserve"> (BARKLE</w:t>
      </w:r>
      <w:r w:rsidR="00876140">
        <w:t>Y</w:t>
      </w:r>
      <w:r w:rsidR="00686001">
        <w:t xml:space="preserve">, </w:t>
      </w:r>
      <w:r w:rsidR="00A30494">
        <w:t>2020).</w:t>
      </w:r>
    </w:p>
    <w:p w14:paraId="0732DF5A" w14:textId="3FA2D0B0" w:rsidR="009D5EBB" w:rsidRDefault="0040661B" w:rsidP="008438BA">
      <w:pPr>
        <w:pStyle w:val="TF-TEXTO"/>
      </w:pPr>
      <w:proofErr w:type="spellStart"/>
      <w:r>
        <w:t>Bailenson</w:t>
      </w:r>
      <w:proofErr w:type="spellEnd"/>
      <w:r w:rsidR="00686001">
        <w:t xml:space="preserve"> </w:t>
      </w:r>
      <w:r>
        <w:t>(2019)</w:t>
      </w:r>
      <w:r w:rsidR="00C54586">
        <w:t xml:space="preserve"> </w:t>
      </w:r>
      <w:r w:rsidR="00C54586" w:rsidRPr="00C54586">
        <w:t xml:space="preserve">conduz uma </w:t>
      </w:r>
      <w:commentRangeStart w:id="170"/>
      <w:r w:rsidR="00C54586" w:rsidRPr="00C54586">
        <w:t xml:space="preserve">exploração profunda e acessível </w:t>
      </w:r>
      <w:commentRangeEnd w:id="170"/>
      <w:r w:rsidR="0018240A">
        <w:rPr>
          <w:rStyle w:val="Refdecomentrio"/>
        </w:rPr>
        <w:commentReference w:id="170"/>
      </w:r>
      <w:r w:rsidR="00C54586" w:rsidRPr="00C54586">
        <w:t xml:space="preserve">do campo da Realidade Virtual, tornando o tema compreensível tanto para iniciantes quanto para aqueles mais familiarizados com a tecnologia. </w:t>
      </w:r>
      <w:proofErr w:type="spellStart"/>
      <w:r w:rsidR="004D5DCE">
        <w:t>Bailenson</w:t>
      </w:r>
      <w:proofErr w:type="spellEnd"/>
      <w:r w:rsidR="00442768">
        <w:t xml:space="preserve"> </w:t>
      </w:r>
      <w:r w:rsidR="004D5DCE">
        <w:t xml:space="preserve">(2019) </w:t>
      </w:r>
      <w:r w:rsidR="00C54586" w:rsidRPr="00C54586">
        <w:t xml:space="preserve">oferece uma análise detalhada sobre a essência da RV, desmistificando sua mecânica e explicando como os dispositivos de RV são capazes de criar uma imersão em ambientes digitais. A obra destaca o </w:t>
      </w:r>
      <w:del w:id="171" w:author="Dalton Solano dos Reis" w:date="2023-12-05T16:40:00Z">
        <w:r w:rsidR="00C54586" w:rsidRPr="00C54586" w:rsidDel="0018240A">
          <w:delText xml:space="preserve">vasto </w:delText>
        </w:r>
      </w:del>
      <w:proofErr w:type="gramStart"/>
      <w:ins w:id="172" w:author="Dalton Solano dos Reis" w:date="2023-12-05T16:40:00Z">
        <w:r w:rsidR="0018240A">
          <w:t xml:space="preserve">grande </w:t>
        </w:r>
        <w:r w:rsidR="0018240A" w:rsidRPr="00C54586">
          <w:t xml:space="preserve"> </w:t>
        </w:r>
      </w:ins>
      <w:r w:rsidR="00C54586" w:rsidRPr="00C54586">
        <w:t>potencial</w:t>
      </w:r>
      <w:proofErr w:type="gramEnd"/>
      <w:r w:rsidR="00C54586" w:rsidRPr="00C54586">
        <w:t xml:space="preserve"> d</w:t>
      </w:r>
      <w:r w:rsidR="0010470E">
        <w:t>esta tecnologia</w:t>
      </w:r>
      <w:r w:rsidR="00C54586" w:rsidRPr="00C54586">
        <w:t xml:space="preserve"> que vai além do entretenimento e engloba aplicações em áreas como educação, treinamento, terapia, medicina e comunicação.</w:t>
      </w:r>
      <w:r w:rsidR="0010470E">
        <w:t xml:space="preserve"> </w:t>
      </w:r>
      <w:r w:rsidR="0092487D" w:rsidRPr="00C54586">
        <w:t>O</w:t>
      </w:r>
      <w:r w:rsidR="0092487D">
        <w:t>s</w:t>
      </w:r>
      <w:r w:rsidR="0092487D" w:rsidRPr="00C54586">
        <w:t xml:space="preserve"> autor</w:t>
      </w:r>
      <w:r w:rsidR="0092487D">
        <w:t>es</w:t>
      </w:r>
      <w:r w:rsidR="0092487D" w:rsidRPr="00C54586">
        <w:t xml:space="preserve"> investigam</w:t>
      </w:r>
      <w:r w:rsidR="00C54586" w:rsidRPr="00C54586">
        <w:t xml:space="preserve"> também como a RV pode impactar a psicologia humana, influenciando emoções e comportamentos e ilustra esses conceitos com uma variedade de casos práticos e experiências pessoais.</w:t>
      </w:r>
    </w:p>
    <w:p w14:paraId="0224B846" w14:textId="53AB6DF8" w:rsidR="00DB448E" w:rsidRPr="00E0143A" w:rsidRDefault="00442768" w:rsidP="00F22568">
      <w:pPr>
        <w:pStyle w:val="TF-TEXTO"/>
      </w:pPr>
      <w:bookmarkStart w:id="173" w:name="_Toc351015602"/>
      <w:bookmarkEnd w:id="113"/>
      <w:bookmarkEnd w:id="114"/>
      <w:bookmarkEnd w:id="115"/>
      <w:bookmarkEnd w:id="116"/>
      <w:bookmarkEnd w:id="117"/>
      <w:bookmarkEnd w:id="118"/>
      <w:bookmarkEnd w:id="119"/>
      <w:r>
        <w:t xml:space="preserve">De acordo com </w:t>
      </w:r>
      <w:proofErr w:type="spellStart"/>
      <w:r w:rsidR="00640F65" w:rsidRPr="00E0143A">
        <w:t>Prensky</w:t>
      </w:r>
      <w:proofErr w:type="spellEnd"/>
      <w:r>
        <w:t xml:space="preserve"> </w:t>
      </w:r>
      <w:r w:rsidR="00640F65" w:rsidRPr="00E0143A">
        <w:t>(2001)</w:t>
      </w:r>
      <w:r>
        <w:t>,</w:t>
      </w:r>
      <w:r w:rsidR="00640F65" w:rsidRPr="00E0143A">
        <w:t xml:space="preserve"> </w:t>
      </w:r>
      <w:r w:rsidR="00B9376E">
        <w:t xml:space="preserve">o conceito de </w:t>
      </w:r>
      <w:r w:rsidR="00E0143A" w:rsidRPr="00AE3764">
        <w:rPr>
          <w:i/>
          <w:iCs/>
        </w:rPr>
        <w:t>Digital Game-</w:t>
      </w:r>
      <w:proofErr w:type="spellStart"/>
      <w:r w:rsidR="00E0143A" w:rsidRPr="00AE3764">
        <w:rPr>
          <w:i/>
          <w:iCs/>
        </w:rPr>
        <w:t>Based</w:t>
      </w:r>
      <w:proofErr w:type="spellEnd"/>
      <w:r w:rsidR="00E0143A" w:rsidRPr="00AE3764">
        <w:rPr>
          <w:i/>
          <w:iCs/>
        </w:rPr>
        <w:t xml:space="preserve"> Learning</w:t>
      </w:r>
      <w:r w:rsidR="00E0143A" w:rsidRPr="00E0143A">
        <w:t xml:space="preserve"> (Aprendizado Baseado em Jogos Digitais)</w:t>
      </w:r>
      <w:r w:rsidR="00350E21">
        <w:t xml:space="preserve">, este tema </w:t>
      </w:r>
      <w:r w:rsidR="00681E03">
        <w:t xml:space="preserve">faz uma tratativa de como em uma </w:t>
      </w:r>
      <w:r w:rsidR="00E0143A" w:rsidRPr="00E0143A">
        <w:t>abordagem educacional</w:t>
      </w:r>
      <w:r w:rsidR="00681E03">
        <w:t xml:space="preserve"> podemos </w:t>
      </w:r>
      <w:r w:rsidR="00E0143A" w:rsidRPr="00E0143A">
        <w:t>utiliza</w:t>
      </w:r>
      <w:r w:rsidR="00681E03">
        <w:t>r</w:t>
      </w:r>
      <w:r w:rsidR="00E0143A" w:rsidRPr="00E0143A">
        <w:t xml:space="preserve"> jogos digitais como ferramentas de ensino e aprendizado. </w:t>
      </w:r>
      <w:r w:rsidR="00681E03">
        <w:t xml:space="preserve">Os </w:t>
      </w:r>
      <w:r w:rsidR="00E0143A" w:rsidRPr="00E0143A">
        <w:t>jogos eletrônicos são incorporados ao processo educacional para ajudar os alunos a adquirir conhecimento, desenvolver habilidades e compreender conceitos de uma maneira mais envolvente e interativa</w:t>
      </w:r>
      <w:r w:rsidR="00E32605">
        <w:t xml:space="preserve"> (PRENSKY</w:t>
      </w:r>
      <w:r w:rsidR="00A205DB">
        <w:t>,</w:t>
      </w:r>
      <w:r w:rsidR="00E32605">
        <w:rPr>
          <w:i/>
          <w:iCs/>
        </w:rPr>
        <w:t xml:space="preserve"> </w:t>
      </w:r>
      <w:r w:rsidR="00E32605">
        <w:t>20</w:t>
      </w:r>
      <w:r w:rsidR="00C05E1E">
        <w:t>01</w:t>
      </w:r>
      <w:r w:rsidR="00E32605">
        <w:t>).</w:t>
      </w:r>
      <w:r w:rsidR="00F22568">
        <w:t xml:space="preserve"> </w:t>
      </w:r>
      <w:r w:rsidR="00045588">
        <w:t xml:space="preserve">Segundo </w:t>
      </w:r>
      <w:proofErr w:type="spellStart"/>
      <w:r w:rsidR="00C05E1E" w:rsidRPr="00E0143A">
        <w:t>Prensky</w:t>
      </w:r>
      <w:proofErr w:type="spellEnd"/>
      <w:r w:rsidR="00045588">
        <w:t xml:space="preserve"> </w:t>
      </w:r>
      <w:r w:rsidR="00C05E1E" w:rsidRPr="00E0143A">
        <w:t xml:space="preserve">(2001) </w:t>
      </w:r>
      <w:r w:rsidR="00645FF6">
        <w:t>n</w:t>
      </w:r>
      <w:r w:rsidR="00045588">
        <w:t xml:space="preserve">o </w:t>
      </w:r>
      <w:r w:rsidR="00E0143A" w:rsidRPr="00C05E1E">
        <w:rPr>
          <w:i/>
          <w:iCs/>
        </w:rPr>
        <w:t>Digital</w:t>
      </w:r>
      <w:r w:rsidR="00652744">
        <w:rPr>
          <w:i/>
          <w:iCs/>
        </w:rPr>
        <w:t xml:space="preserve"> </w:t>
      </w:r>
      <w:r w:rsidR="00E0143A" w:rsidRPr="00C05E1E">
        <w:rPr>
          <w:i/>
          <w:iCs/>
        </w:rPr>
        <w:t>Game-</w:t>
      </w:r>
      <w:proofErr w:type="spellStart"/>
      <w:r w:rsidR="00E0143A" w:rsidRPr="00C05E1E">
        <w:rPr>
          <w:i/>
          <w:iCs/>
        </w:rPr>
        <w:t>Based</w:t>
      </w:r>
      <w:proofErr w:type="spellEnd"/>
      <w:r w:rsidR="00E0143A" w:rsidRPr="00C05E1E">
        <w:rPr>
          <w:i/>
          <w:iCs/>
        </w:rPr>
        <w:t xml:space="preserve"> Learning</w:t>
      </w:r>
      <w:r w:rsidR="00E0143A" w:rsidRPr="00E0143A">
        <w:t xml:space="preserve"> os jogos são projetados especificamente com objetivos educacionais em mente. Eles podem variar desde jogos simples de quebra-cabeça até simulações complexas que abordam tópicos acadêmicos, como matemática, </w:t>
      </w:r>
      <w:r w:rsidR="00E01451">
        <w:t>química</w:t>
      </w:r>
      <w:r w:rsidR="00E0143A" w:rsidRPr="00E0143A">
        <w:t xml:space="preserve">, história e muito mais. Os jogos são usados como uma ferramenta para engajar os alunos, promovendo o pensamento crítico, resolução de problemas, tomada de decisões e </w:t>
      </w:r>
      <w:r w:rsidR="00E01451" w:rsidRPr="00E0143A">
        <w:t xml:space="preserve">colaboração. </w:t>
      </w:r>
      <w:r w:rsidR="00F22568">
        <w:t xml:space="preserve"> </w:t>
      </w:r>
      <w:r w:rsidR="00E01451" w:rsidRPr="00E0143A">
        <w:t>Esta</w:t>
      </w:r>
      <w:r w:rsidR="00E0143A" w:rsidRPr="00E0143A">
        <w:t xml:space="preserve"> abordagem é particularmente eficaz porque os jogos digitais frequentemente incorporam elementos motivadores, como recompensas, desafios, feedback imediato e progresso mensurável, que mantêm os alunos envolvidos e incentivados a continuar aprendendo. Além disso, os jogos podem ser adaptados para atender às necessidades individuais dos alunos, proporcionando uma experiência de aprendizado personalizada</w:t>
      </w:r>
      <w:r w:rsidR="00652744">
        <w:t xml:space="preserve"> (PRENSKY</w:t>
      </w:r>
      <w:r w:rsidR="00645FF6">
        <w:t xml:space="preserve">, </w:t>
      </w:r>
      <w:r w:rsidR="00652744">
        <w:t>2001).</w:t>
      </w:r>
    </w:p>
    <w:p w14:paraId="6FEAE5C1" w14:textId="0F59C69A" w:rsidR="00451B94" w:rsidRPr="00D725C2" w:rsidRDefault="00451B94" w:rsidP="00F83A19">
      <w:pPr>
        <w:pStyle w:val="TF-refernciasbibliogrficasTTULO"/>
        <w:rPr>
          <w:lang w:val="en-US"/>
          <w:rPrChange w:id="174" w:author="Dalton Solano dos Reis" w:date="2023-12-05T15:13:00Z">
            <w:rPr/>
          </w:rPrChange>
        </w:rPr>
      </w:pPr>
      <w:r w:rsidRPr="00D725C2">
        <w:rPr>
          <w:lang w:val="en-US"/>
          <w:rPrChange w:id="175" w:author="Dalton Solano dos Reis" w:date="2023-12-05T15:13:00Z">
            <w:rPr/>
          </w:rPrChange>
        </w:rPr>
        <w:t>Referências</w:t>
      </w:r>
      <w:bookmarkEnd w:id="173"/>
    </w:p>
    <w:p w14:paraId="1A7EF1AA" w14:textId="73E79352" w:rsidR="0008738F" w:rsidRPr="00D725C2" w:rsidRDefault="00640613" w:rsidP="00C300B5">
      <w:pPr>
        <w:pStyle w:val="TF-REFERNCIASITEM0"/>
        <w:rPr>
          <w:lang w:val="en-US"/>
          <w:rPrChange w:id="176" w:author="Dalton Solano dos Reis" w:date="2023-12-05T15:13:00Z">
            <w:rPr/>
          </w:rPrChange>
        </w:rPr>
      </w:pPr>
      <w:r w:rsidRPr="00D725C2">
        <w:rPr>
          <w:lang w:val="en-US"/>
          <w:rPrChange w:id="177" w:author="Dalton Solano dos Reis" w:date="2023-12-05T15:13:00Z">
            <w:rPr/>
          </w:rPrChange>
        </w:rPr>
        <w:t>BAILENSON</w:t>
      </w:r>
      <w:r w:rsidR="0008738F" w:rsidRPr="00D725C2">
        <w:rPr>
          <w:lang w:val="en-US"/>
          <w:rPrChange w:id="178" w:author="Dalton Solano dos Reis" w:date="2023-12-05T15:13:00Z">
            <w:rPr/>
          </w:rPrChange>
        </w:rPr>
        <w:t xml:space="preserve">, </w:t>
      </w:r>
      <w:r w:rsidRPr="00D725C2">
        <w:rPr>
          <w:lang w:val="en-US"/>
          <w:rPrChange w:id="179" w:author="Dalton Solano dos Reis" w:date="2023-12-05T15:13:00Z">
            <w:rPr/>
          </w:rPrChange>
        </w:rPr>
        <w:t>Jeremy</w:t>
      </w:r>
      <w:r w:rsidR="004671E9" w:rsidRPr="00D725C2">
        <w:rPr>
          <w:lang w:val="en-US"/>
          <w:rPrChange w:id="180" w:author="Dalton Solano dos Reis" w:date="2023-12-05T15:13:00Z">
            <w:rPr/>
          </w:rPrChange>
        </w:rPr>
        <w:t>.</w:t>
      </w:r>
      <w:r w:rsidR="0008738F" w:rsidRPr="00D725C2">
        <w:rPr>
          <w:lang w:val="en-US"/>
          <w:rPrChange w:id="181" w:author="Dalton Solano dos Reis" w:date="2023-12-05T15:13:00Z">
            <w:rPr/>
          </w:rPrChange>
        </w:rPr>
        <w:t xml:space="preserve"> </w:t>
      </w:r>
      <w:r w:rsidR="00D42FE9" w:rsidRPr="00D725C2">
        <w:rPr>
          <w:b/>
          <w:bCs/>
          <w:lang w:val="en-US"/>
          <w:rPrChange w:id="182" w:author="Dalton Solano dos Reis" w:date="2023-12-05T15:13:00Z">
            <w:rPr>
              <w:b/>
              <w:bCs/>
            </w:rPr>
          </w:rPrChange>
        </w:rPr>
        <w:t>Experience on Demand: What Virtual Reality Is, How It Works, and What It Can Do</w:t>
      </w:r>
      <w:r w:rsidR="0008738F" w:rsidRPr="00D725C2">
        <w:rPr>
          <w:lang w:val="en-US"/>
          <w:rPrChange w:id="183" w:author="Dalton Solano dos Reis" w:date="2023-12-05T15:13:00Z">
            <w:rPr/>
          </w:rPrChange>
        </w:rPr>
        <w:t>. Nova York:</w:t>
      </w:r>
      <w:r w:rsidR="00C300B5" w:rsidRPr="00D725C2">
        <w:rPr>
          <w:lang w:val="en-US"/>
          <w:rPrChange w:id="184" w:author="Dalton Solano dos Reis" w:date="2023-12-05T15:13:00Z">
            <w:rPr/>
          </w:rPrChange>
        </w:rPr>
        <w:t xml:space="preserve"> W. W. Norton &amp; Company</w:t>
      </w:r>
      <w:r w:rsidR="0008738F" w:rsidRPr="00D725C2">
        <w:rPr>
          <w:lang w:val="en-US"/>
          <w:rPrChange w:id="185" w:author="Dalton Solano dos Reis" w:date="2023-12-05T15:13:00Z">
            <w:rPr/>
          </w:rPrChange>
        </w:rPr>
        <w:t>, 20</w:t>
      </w:r>
      <w:r w:rsidR="00C300B5" w:rsidRPr="00D725C2">
        <w:rPr>
          <w:lang w:val="en-US"/>
          <w:rPrChange w:id="186" w:author="Dalton Solano dos Reis" w:date="2023-12-05T15:13:00Z">
            <w:rPr/>
          </w:rPrChange>
        </w:rPr>
        <w:t>19</w:t>
      </w:r>
      <w:r w:rsidR="0008738F" w:rsidRPr="00D725C2">
        <w:rPr>
          <w:lang w:val="en-US"/>
          <w:rPrChange w:id="187" w:author="Dalton Solano dos Reis" w:date="2023-12-05T15:13:00Z">
            <w:rPr/>
          </w:rPrChange>
        </w:rPr>
        <w:t>.</w:t>
      </w:r>
    </w:p>
    <w:p w14:paraId="4DAFE723" w14:textId="685831E4" w:rsidR="00E72EAF" w:rsidRDefault="00E72EAF" w:rsidP="00E320C1">
      <w:pPr>
        <w:pStyle w:val="TF-REFERNCIASITEM0"/>
      </w:pPr>
      <w:r w:rsidRPr="00D725C2">
        <w:rPr>
          <w:lang w:val="en-US"/>
          <w:rPrChange w:id="188" w:author="Dalton Solano dos Reis" w:date="2023-12-05T15:13:00Z">
            <w:rPr/>
          </w:rPrChange>
        </w:rPr>
        <w:t>BARKLEY, Russel A.</w:t>
      </w:r>
      <w:r w:rsidRPr="00D725C2">
        <w:rPr>
          <w:i/>
          <w:iCs/>
          <w:lang w:val="en-US"/>
          <w:rPrChange w:id="189" w:author="Dalton Solano dos Reis" w:date="2023-12-05T15:13:00Z">
            <w:rPr>
              <w:i/>
              <w:iCs/>
            </w:rPr>
          </w:rPrChange>
        </w:rPr>
        <w:t xml:space="preserve"> </w:t>
      </w:r>
      <w:r w:rsidRPr="00D725C2">
        <w:rPr>
          <w:b/>
          <w:bCs/>
          <w:lang w:val="en-US"/>
          <w:rPrChange w:id="190" w:author="Dalton Solano dos Reis" w:date="2023-12-05T15:13:00Z">
            <w:rPr>
              <w:b/>
              <w:bCs/>
            </w:rPr>
          </w:rPrChange>
        </w:rPr>
        <w:t>Taking Charge of ADHD: The Complete, Authoritative Guide for Parents</w:t>
      </w:r>
      <w:r w:rsidRPr="00D725C2">
        <w:rPr>
          <w:lang w:val="en-US"/>
          <w:rPrChange w:id="191" w:author="Dalton Solano dos Reis" w:date="2023-12-05T15:13:00Z">
            <w:rPr/>
          </w:rPrChange>
        </w:rPr>
        <w:t xml:space="preserve">. </w:t>
      </w:r>
      <w:r>
        <w:t xml:space="preserve">Nova York: </w:t>
      </w:r>
      <w:proofErr w:type="spellStart"/>
      <w:r>
        <w:t>Guilford</w:t>
      </w:r>
      <w:proofErr w:type="spellEnd"/>
      <w:r>
        <w:t xml:space="preserve"> Press, 2020.</w:t>
      </w:r>
    </w:p>
    <w:p w14:paraId="09F4A1F1" w14:textId="259521CC" w:rsidR="0092223D" w:rsidRDefault="0092223D" w:rsidP="00E320C1">
      <w:pPr>
        <w:pStyle w:val="TF-REFERNCIASITEM0"/>
      </w:pPr>
      <w:commentRangeStart w:id="192"/>
      <w:r>
        <w:t>BASILIO, Vivian C</w:t>
      </w:r>
      <w:r w:rsidR="007C6E30">
        <w:t>.</w:t>
      </w:r>
      <w:r>
        <w:t>; SOUZA</w:t>
      </w:r>
      <w:commentRangeEnd w:id="192"/>
      <w:r w:rsidR="0018240A">
        <w:rPr>
          <w:rStyle w:val="Refdecomentrio"/>
        </w:rPr>
        <w:commentReference w:id="192"/>
      </w:r>
      <w:r>
        <w:t xml:space="preserve">, </w:t>
      </w:r>
      <w:proofErr w:type="spellStart"/>
      <w:r>
        <w:t>Rommes</w:t>
      </w:r>
      <w:proofErr w:type="spellEnd"/>
      <w:r>
        <w:t xml:space="preserve"> M. S. </w:t>
      </w:r>
      <w:r w:rsidRPr="00335A94">
        <w:t>Jogos eletrônicos para crianças com Déficit de Atenção e Hiperatividade</w:t>
      </w:r>
      <w:r w:rsidR="00335A94">
        <w:t>.</w:t>
      </w:r>
      <w:r w:rsidR="00335A94">
        <w:rPr>
          <w:b/>
          <w:bCs/>
        </w:rPr>
        <w:t xml:space="preserve"> Debates</w:t>
      </w:r>
      <w:r w:rsidR="00AC2B61">
        <w:rPr>
          <w:b/>
          <w:bCs/>
        </w:rPr>
        <w:t xml:space="preserve"> em Educação Cientifica e Tecnológica</w:t>
      </w:r>
      <w:r w:rsidRPr="00335A94">
        <w:t>,</w:t>
      </w:r>
      <w:r w:rsidR="00335A94">
        <w:t xml:space="preserve"> </w:t>
      </w:r>
      <w:r>
        <w:t>Espírito Santo, v.7, n.2, p87-102, ago. 201</w:t>
      </w:r>
      <w:r w:rsidR="00911C1B">
        <w:t>9</w:t>
      </w:r>
      <w:r>
        <w:t>.</w:t>
      </w:r>
    </w:p>
    <w:p w14:paraId="40C318BD" w14:textId="7DD8E991" w:rsidR="00A5543A" w:rsidRDefault="00A5543A" w:rsidP="00E320C1">
      <w:pPr>
        <w:pStyle w:val="TF-REFERNCIASITEM0"/>
        <w:rPr>
          <w:color w:val="000000" w:themeColor="text1"/>
        </w:rPr>
      </w:pPr>
      <w:commentRangeStart w:id="193"/>
      <w:r>
        <w:lastRenderedPageBreak/>
        <w:t xml:space="preserve">BVSMS. </w:t>
      </w:r>
      <w:r>
        <w:rPr>
          <w:b/>
          <w:bCs/>
        </w:rPr>
        <w:t xml:space="preserve">Transtorno </w:t>
      </w:r>
      <w:commentRangeEnd w:id="193"/>
      <w:r w:rsidR="0018240A">
        <w:rPr>
          <w:rStyle w:val="Refdecomentrio"/>
        </w:rPr>
        <w:commentReference w:id="193"/>
      </w:r>
      <w:r>
        <w:rPr>
          <w:b/>
          <w:bCs/>
        </w:rPr>
        <w:t>do déficit de atenção com hiperatividade – TDAH</w:t>
      </w:r>
      <w:r>
        <w:t>. [S.</w:t>
      </w:r>
      <w:r w:rsidR="003D5BE7">
        <w:t>1.</w:t>
      </w:r>
      <w:proofErr w:type="gramStart"/>
      <w:r>
        <w:t>],[</w:t>
      </w:r>
      <w:proofErr w:type="gramEnd"/>
      <w:r>
        <w:t xml:space="preserve">2014?]. Disponível em: </w:t>
      </w:r>
      <w:hyperlink r:id="rId23" w:history="1">
        <w:r w:rsidRPr="004D6545">
          <w:rPr>
            <w:rStyle w:val="Hyperlink"/>
            <w:noProof w:val="0"/>
            <w:color w:val="000000" w:themeColor="text1"/>
            <w:u w:val="none"/>
          </w:rPr>
          <w:t>https://bvsms.saude.gov.br/transtorno-do-deficit-de-atencao-com-hiperatividade-tdah/</w:t>
        </w:r>
      </w:hyperlink>
      <w:r w:rsidRPr="004D6545">
        <w:rPr>
          <w:color w:val="000000" w:themeColor="text1"/>
        </w:rPr>
        <w:t xml:space="preserve">. </w:t>
      </w:r>
      <w:r>
        <w:rPr>
          <w:color w:val="000000" w:themeColor="text1"/>
        </w:rPr>
        <w:t>Acesso em: 23 setembro 2023.</w:t>
      </w:r>
    </w:p>
    <w:p w14:paraId="76340469" w14:textId="05C6687E" w:rsidR="002F3F2C" w:rsidRDefault="002F3F2C" w:rsidP="00E320C1">
      <w:pPr>
        <w:pStyle w:val="TF-REFERNCIASITEM0"/>
      </w:pPr>
      <w:r>
        <w:t xml:space="preserve">GRAEFF, Rodrigo </w:t>
      </w:r>
      <w:r w:rsidR="00072472">
        <w:t>L.; VAZ</w:t>
      </w:r>
      <w:r>
        <w:t xml:space="preserve">, Cicero E. </w:t>
      </w:r>
      <w:r w:rsidRPr="009D7D48">
        <w:rPr>
          <w:b/>
          <w:bCs/>
          <w:color w:val="000000" w:themeColor="text1"/>
        </w:rPr>
        <w:t>Avaliação e diagnóstico do transtorno de déficit de atenção e hiperatividade (TDAH)</w:t>
      </w:r>
      <w:r>
        <w:rPr>
          <w:color w:val="000000" w:themeColor="text1"/>
        </w:rPr>
        <w:t>,</w:t>
      </w:r>
      <w:r>
        <w:rPr>
          <w:b/>
          <w:bCs/>
        </w:rPr>
        <w:t xml:space="preserve"> </w:t>
      </w:r>
      <w:r w:rsidRPr="0096160B">
        <w:t>S</w:t>
      </w:r>
      <w:r>
        <w:t xml:space="preserve">ão Paulo, [2008]. Disponível em: </w:t>
      </w:r>
      <w:hyperlink r:id="rId24" w:history="1">
        <w:r w:rsidRPr="002F3F2C">
          <w:rPr>
            <w:rStyle w:val="Hyperlink"/>
            <w:noProof w:val="0"/>
            <w:color w:val="000000" w:themeColor="text1"/>
            <w:u w:val="none"/>
          </w:rPr>
          <w:t>https://www.scielo.br/j/pusp/a/8yKwZ7nLBCxr7h5TffqPvKz/#</w:t>
        </w:r>
      </w:hyperlink>
      <w:r w:rsidRPr="002F3F2C">
        <w:rPr>
          <w:color w:val="000000" w:themeColor="text1"/>
        </w:rPr>
        <w:t xml:space="preserve">. </w:t>
      </w:r>
      <w:r>
        <w:t>Acesso em: 23 set. 2023.</w:t>
      </w:r>
    </w:p>
    <w:p w14:paraId="7C5B0901" w14:textId="426CAF58" w:rsidR="005F0D56" w:rsidRDefault="00530FE4" w:rsidP="00E320C1">
      <w:pPr>
        <w:pStyle w:val="TF-REFERNCIASITEM0"/>
      </w:pPr>
      <w:r>
        <w:t>NORONHA</w:t>
      </w:r>
      <w:r w:rsidR="00CE3DAD">
        <w:t>, Diogo X.</w:t>
      </w:r>
      <w:r w:rsidR="00324871">
        <w:t xml:space="preserve"> </w:t>
      </w:r>
      <w:proofErr w:type="spellStart"/>
      <w:r w:rsidR="00324871">
        <w:rPr>
          <w:b/>
          <w:bCs/>
        </w:rPr>
        <w:t>EscapeLab</w:t>
      </w:r>
      <w:proofErr w:type="spellEnd"/>
      <w:r w:rsidR="00324871">
        <w:rPr>
          <w:b/>
          <w:bCs/>
        </w:rPr>
        <w:t>: um objeto virtual de aprendizagem para o ensino de química utilizando Unity 3D</w:t>
      </w:r>
      <w:r w:rsidR="003048F7">
        <w:rPr>
          <w:b/>
          <w:bCs/>
        </w:rPr>
        <w:t>.</w:t>
      </w:r>
      <w:r w:rsidR="00E724BD">
        <w:rPr>
          <w:b/>
          <w:bCs/>
        </w:rPr>
        <w:t xml:space="preserve"> </w:t>
      </w:r>
      <w:r w:rsidR="004A45AA">
        <w:t xml:space="preserve">2019. </w:t>
      </w:r>
      <w:r w:rsidR="00F22151">
        <w:t>Monografia de Conclusão de Curso</w:t>
      </w:r>
      <w:r w:rsidR="00270CF8">
        <w:t xml:space="preserve"> </w:t>
      </w:r>
      <w:r w:rsidR="00F22151">
        <w:t>(</w:t>
      </w:r>
      <w:r w:rsidR="00EC0D9F">
        <w:t>Bacharelado em Engenharia de Computação</w:t>
      </w:r>
      <w:r w:rsidR="00F22151">
        <w:t>)</w:t>
      </w:r>
      <w:r w:rsidR="00EC0D9F">
        <w:t xml:space="preserve"> – Instituto Federal de Minas Gerais</w:t>
      </w:r>
      <w:r w:rsidR="00270CF8">
        <w:t>.</w:t>
      </w:r>
    </w:p>
    <w:p w14:paraId="2BB351D3" w14:textId="2B964180" w:rsidR="005B5E36" w:rsidRPr="00D725C2" w:rsidRDefault="005A7766" w:rsidP="002C1D94">
      <w:pPr>
        <w:pStyle w:val="TF-REFERNCIASITEM0"/>
        <w:rPr>
          <w:lang w:val="en-US"/>
          <w:rPrChange w:id="194" w:author="Dalton Solano dos Reis" w:date="2023-12-05T15:13:00Z">
            <w:rPr/>
          </w:rPrChange>
        </w:rPr>
      </w:pPr>
      <w:r w:rsidRPr="00D725C2">
        <w:rPr>
          <w:lang w:val="en-US"/>
          <w:rPrChange w:id="195" w:author="Dalton Solano dos Reis" w:date="2023-12-05T15:13:00Z">
            <w:rPr/>
          </w:rPrChange>
        </w:rPr>
        <w:t>PRENSKY</w:t>
      </w:r>
      <w:r w:rsidR="005B5E36" w:rsidRPr="00D725C2">
        <w:rPr>
          <w:lang w:val="en-US"/>
          <w:rPrChange w:id="196" w:author="Dalton Solano dos Reis" w:date="2023-12-05T15:13:00Z">
            <w:rPr/>
          </w:rPrChange>
        </w:rPr>
        <w:t>,</w:t>
      </w:r>
      <w:r w:rsidRPr="00D725C2">
        <w:rPr>
          <w:lang w:val="en-US"/>
          <w:rPrChange w:id="197" w:author="Dalton Solano dos Reis" w:date="2023-12-05T15:13:00Z">
            <w:rPr/>
          </w:rPrChange>
        </w:rPr>
        <w:t xml:space="preserve"> Marc</w:t>
      </w:r>
      <w:r w:rsidR="005B5E36" w:rsidRPr="00D725C2">
        <w:rPr>
          <w:lang w:val="en-US"/>
          <w:rPrChange w:id="198" w:author="Dalton Solano dos Reis" w:date="2023-12-05T15:13:00Z">
            <w:rPr/>
          </w:rPrChange>
        </w:rPr>
        <w:t xml:space="preserve">. </w:t>
      </w:r>
      <w:r w:rsidR="002270BE" w:rsidRPr="00D725C2">
        <w:rPr>
          <w:b/>
          <w:bCs/>
          <w:lang w:val="en-US"/>
          <w:rPrChange w:id="199" w:author="Dalton Solano dos Reis" w:date="2023-12-05T15:13:00Z">
            <w:rPr>
              <w:b/>
              <w:bCs/>
            </w:rPr>
          </w:rPrChange>
        </w:rPr>
        <w:t>Digital Game-Based Learning</w:t>
      </w:r>
      <w:r w:rsidR="005B5E36" w:rsidRPr="00D725C2">
        <w:rPr>
          <w:lang w:val="en-US"/>
          <w:rPrChange w:id="200" w:author="Dalton Solano dos Reis" w:date="2023-12-05T15:13:00Z">
            <w:rPr/>
          </w:rPrChange>
        </w:rPr>
        <w:t xml:space="preserve">. Nova York: </w:t>
      </w:r>
      <w:r w:rsidR="009232B9" w:rsidRPr="00D725C2">
        <w:rPr>
          <w:lang w:val="en-US"/>
          <w:rPrChange w:id="201" w:author="Dalton Solano dos Reis" w:date="2023-12-05T15:13:00Z">
            <w:rPr/>
          </w:rPrChange>
        </w:rPr>
        <w:t>McGraw-Hill</w:t>
      </w:r>
      <w:r w:rsidR="005B5E36" w:rsidRPr="00D725C2">
        <w:rPr>
          <w:lang w:val="en-US"/>
          <w:rPrChange w:id="202" w:author="Dalton Solano dos Reis" w:date="2023-12-05T15:13:00Z">
            <w:rPr/>
          </w:rPrChange>
        </w:rPr>
        <w:t>,</w:t>
      </w:r>
      <w:r w:rsidR="00747037" w:rsidRPr="00D725C2">
        <w:rPr>
          <w:lang w:val="en-US"/>
          <w:rPrChange w:id="203" w:author="Dalton Solano dos Reis" w:date="2023-12-05T15:13:00Z">
            <w:rPr/>
          </w:rPrChange>
        </w:rPr>
        <w:t xml:space="preserve"> </w:t>
      </w:r>
      <w:r w:rsidR="00647DE0" w:rsidRPr="00D725C2">
        <w:rPr>
          <w:lang w:val="en-US"/>
          <w:rPrChange w:id="204" w:author="Dalton Solano dos Reis" w:date="2023-12-05T15:13:00Z">
            <w:rPr/>
          </w:rPrChange>
        </w:rPr>
        <w:t>2001</w:t>
      </w:r>
      <w:r w:rsidR="005B5E36" w:rsidRPr="00D725C2">
        <w:rPr>
          <w:lang w:val="en-US"/>
          <w:rPrChange w:id="205" w:author="Dalton Solano dos Reis" w:date="2023-12-05T15:13:00Z">
            <w:rPr/>
          </w:rPrChange>
        </w:rPr>
        <w:t>.</w:t>
      </w:r>
    </w:p>
    <w:p w14:paraId="5BA6584B" w14:textId="2C757500" w:rsidR="00381DF8" w:rsidRDefault="00A171D9" w:rsidP="00E320C1">
      <w:pPr>
        <w:pStyle w:val="TF-REFERNCIASITEM0"/>
      </w:pPr>
      <w:r w:rsidRPr="00D725C2">
        <w:rPr>
          <w:lang w:val="en-US"/>
          <w:rPrChange w:id="206" w:author="Dalton Solano dos Reis" w:date="2023-12-05T15:13:00Z">
            <w:rPr/>
          </w:rPrChange>
        </w:rPr>
        <w:t>SALAZAR</w:t>
      </w:r>
      <w:r w:rsidR="00CF44F3" w:rsidRPr="00D725C2">
        <w:rPr>
          <w:lang w:val="en-US"/>
          <w:rPrChange w:id="207" w:author="Dalton Solano dos Reis" w:date="2023-12-05T15:13:00Z">
            <w:rPr/>
          </w:rPrChange>
        </w:rPr>
        <w:t xml:space="preserve"> </w:t>
      </w:r>
      <w:r w:rsidR="00CF44F3" w:rsidRPr="00D725C2">
        <w:rPr>
          <w:i/>
          <w:iCs/>
          <w:lang w:val="en-US"/>
          <w:rPrChange w:id="208" w:author="Dalton Solano dos Reis" w:date="2023-12-05T15:13:00Z">
            <w:rPr>
              <w:i/>
              <w:iCs/>
            </w:rPr>
          </w:rPrChange>
        </w:rPr>
        <w:t>et al</w:t>
      </w:r>
      <w:r w:rsidRPr="00D725C2">
        <w:rPr>
          <w:lang w:val="en-US"/>
          <w:rPrChange w:id="209" w:author="Dalton Solano dos Reis" w:date="2023-12-05T15:13:00Z">
            <w:rPr/>
          </w:rPrChange>
        </w:rPr>
        <w:t xml:space="preserve">. </w:t>
      </w:r>
      <w:r w:rsidRPr="00AC2B61">
        <w:t>CLIO - um protótipo de aplicação de Realidade Virtual para auxiliar no ensino da disciplina de História para alunos com TDAH. </w:t>
      </w:r>
      <w:r w:rsidRPr="00AC2B61">
        <w:rPr>
          <w:rStyle w:val="nfase"/>
          <w:i w:val="0"/>
          <w:iCs w:val="0"/>
        </w:rPr>
        <w:t>In</w:t>
      </w:r>
      <w:r w:rsidRPr="00AC2B61">
        <w:t>: CONCURSO APPS.EDU - PROTÓTIPO - CONGRESSO BRASILEIRO DE INFORMÁTICA NA EDUCAÇÃO</w:t>
      </w:r>
      <w:r w:rsidRPr="00A171D9">
        <w:t xml:space="preserve"> (CBIE), 9, 2020, Online. </w:t>
      </w:r>
      <w:r w:rsidRPr="00A171D9">
        <w:rPr>
          <w:rStyle w:val="Forte"/>
          <w:b w:val="0"/>
          <w:bCs w:val="0"/>
        </w:rPr>
        <w:t>Anais</w:t>
      </w:r>
      <w:r w:rsidRPr="00A171D9">
        <w:t> [...]. Porto Alegre: Sociedade Brasileira de Computação, 2020. p. 203-210</w:t>
      </w:r>
      <w:r w:rsidR="005931C6">
        <w:t>.</w:t>
      </w:r>
    </w:p>
    <w:p w14:paraId="59770E1B" w14:textId="1640F085" w:rsidR="0018240A" w:rsidRDefault="000F46A4" w:rsidP="00D03C98">
      <w:pPr>
        <w:pStyle w:val="TF-REFERNCIASITEM0"/>
      </w:pPr>
      <w:r>
        <w:t xml:space="preserve">TORQUATO, </w:t>
      </w:r>
      <w:proofErr w:type="spellStart"/>
      <w:r w:rsidR="00334633">
        <w:t>L</w:t>
      </w:r>
      <w:r>
        <w:t>ehy</w:t>
      </w:r>
      <w:proofErr w:type="spellEnd"/>
      <w:r>
        <w:t xml:space="preserve"> </w:t>
      </w:r>
      <w:r w:rsidR="009C72CB">
        <w:t>C.</w:t>
      </w:r>
      <w:r>
        <w:t xml:space="preserve"> B. </w:t>
      </w:r>
      <w:r w:rsidRPr="000F46A4">
        <w:rPr>
          <w:b/>
          <w:bCs/>
        </w:rPr>
        <w:t>O uso de jogos educacionais em crianças com Transtorno do Déficit de Atenção com Hiperatividade (TDAH)</w:t>
      </w:r>
      <w:r w:rsidRPr="00D03C98">
        <w:t>: desafios da competência informacional</w:t>
      </w:r>
      <w:r>
        <w:t>. 2020. 1</w:t>
      </w:r>
      <w:r w:rsidR="001B6D16">
        <w:t>24</w:t>
      </w:r>
      <w:r>
        <w:t xml:space="preserve"> f. Dissertação (Mestrado em</w:t>
      </w:r>
      <w:r w:rsidR="00B816C4">
        <w:t xml:space="preserve"> Ciência da Informação</w:t>
      </w:r>
      <w:r>
        <w:t>) - Curso de Pós-Graduação em</w:t>
      </w:r>
      <w:r w:rsidR="00DE12CA">
        <w:t xml:space="preserve"> Ciência da Informação</w:t>
      </w:r>
      <w:r>
        <w:t>, Universidade Federal</w:t>
      </w:r>
      <w:r w:rsidR="00B1665A">
        <w:t xml:space="preserve"> Fluminense</w:t>
      </w:r>
      <w:r>
        <w:t>,</w:t>
      </w:r>
      <w:r w:rsidR="00B1665A">
        <w:t xml:space="preserve"> Niterói</w:t>
      </w:r>
      <w:r>
        <w:t>.</w:t>
      </w:r>
    </w:p>
    <w:p w14:paraId="5457D949" w14:textId="77777777" w:rsidR="0018240A" w:rsidRDefault="0018240A">
      <w:pPr>
        <w:keepNext w:val="0"/>
        <w:keepLines w:val="0"/>
        <w:rPr>
          <w:sz w:val="18"/>
          <w:szCs w:val="20"/>
        </w:rPr>
      </w:pPr>
      <w:r>
        <w:br w:type="page"/>
      </w:r>
    </w:p>
    <w:p w14:paraId="480A1313" w14:textId="77777777" w:rsidR="00555014" w:rsidRPr="00320BFA" w:rsidRDefault="00555014" w:rsidP="00555014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58A97B8" w14:textId="77777777" w:rsidR="00555014" w:rsidRDefault="00555014" w:rsidP="00555014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0EB432F" w14:textId="77777777" w:rsidR="00555014" w:rsidRPr="00320BFA" w:rsidRDefault="00555014" w:rsidP="0055501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555014" w:rsidRPr="00320BFA" w14:paraId="5FCC27A1" w14:textId="77777777" w:rsidTr="00486E0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7D5E02" w14:textId="77777777" w:rsidR="00555014" w:rsidRPr="00320BFA" w:rsidRDefault="00555014" w:rsidP="00486E0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8C36D6" w14:textId="77777777" w:rsidR="00555014" w:rsidRPr="00320BFA" w:rsidRDefault="00555014" w:rsidP="00486E0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E208DDA" w14:textId="77777777" w:rsidR="00555014" w:rsidRPr="00320BFA" w:rsidRDefault="00555014" w:rsidP="00486E0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1EEC36E" w14:textId="77777777" w:rsidR="00555014" w:rsidRPr="00320BFA" w:rsidRDefault="00555014" w:rsidP="00486E09">
            <w:pPr>
              <w:pStyle w:val="TF-xAvalITEMTABELA"/>
            </w:pPr>
            <w:r w:rsidRPr="00320BFA">
              <w:t>não atende</w:t>
            </w:r>
          </w:p>
        </w:tc>
      </w:tr>
      <w:tr w:rsidR="00555014" w:rsidRPr="00320BFA" w14:paraId="3B15D1CE" w14:textId="77777777" w:rsidTr="00486E0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192F12" w14:textId="77777777" w:rsidR="00555014" w:rsidRPr="00320BFA" w:rsidRDefault="00555014" w:rsidP="00486E09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885F" w14:textId="77777777" w:rsidR="00555014" w:rsidRPr="00821EE8" w:rsidRDefault="00555014" w:rsidP="00555014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D8FA59D" w14:textId="77777777" w:rsidR="00555014" w:rsidRPr="00821EE8" w:rsidRDefault="00555014" w:rsidP="00486E0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50AC" w14:textId="67954550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D21D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59977F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28E8479A" w14:textId="77777777" w:rsidTr="00486E0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1EB08A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7CC4" w14:textId="77777777" w:rsidR="00555014" w:rsidRPr="00821EE8" w:rsidRDefault="00555014" w:rsidP="00486E0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54DB" w14:textId="33926FF4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0D61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3C2872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06FE4104" w14:textId="77777777" w:rsidTr="00486E0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0F9C89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1972" w14:textId="77777777" w:rsidR="00555014" w:rsidRPr="00320BFA" w:rsidRDefault="00555014" w:rsidP="00555014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4DE16FC" w14:textId="77777777" w:rsidR="00555014" w:rsidRPr="00320BFA" w:rsidRDefault="00555014" w:rsidP="00486E0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A2F4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4994" w14:textId="1890DB50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EF6B91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3F7C87E7" w14:textId="77777777" w:rsidTr="00486E0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10F7CA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E936" w14:textId="77777777" w:rsidR="00555014" w:rsidRPr="00320BFA" w:rsidRDefault="00555014" w:rsidP="00486E0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7483" w14:textId="325FF1E4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B2C2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DAF58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43F775D7" w14:textId="77777777" w:rsidTr="00486E0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7686F4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16E9" w14:textId="77777777" w:rsidR="00555014" w:rsidRPr="00EE20C1" w:rsidRDefault="00555014" w:rsidP="00555014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488F9B12" w14:textId="4ACC505A" w:rsidR="00555014" w:rsidRPr="00EE20C1" w:rsidRDefault="00555014" w:rsidP="00486E0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  <w:r>
              <w:t xml:space="preserve"> </w:t>
            </w:r>
            <w:r>
              <w:sym w:font="Wingdings" w:char="F0E0"/>
            </w:r>
            <w:r>
              <w:t xml:space="preserve"> grau de dificuldade do trabalho proposto.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E4BE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39BE" w14:textId="7330968D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41D5D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2754E278" w14:textId="77777777" w:rsidTr="00486E0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709904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F51D" w14:textId="77777777" w:rsidR="00555014" w:rsidRPr="00EE20C1" w:rsidRDefault="00555014" w:rsidP="00486E0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1807" w14:textId="051A3FD3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8AC0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7FC929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21816D57" w14:textId="77777777" w:rsidTr="00486E0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80CE63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A008" w14:textId="77777777" w:rsidR="00555014" w:rsidRPr="00320BFA" w:rsidRDefault="00555014" w:rsidP="00555014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15A1452" w14:textId="77777777" w:rsidR="00555014" w:rsidRPr="00320BFA" w:rsidRDefault="00555014" w:rsidP="00486E0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5737" w14:textId="4E387512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D97B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24313A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53B05444" w14:textId="77777777" w:rsidTr="00486E0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4C7253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E48B" w14:textId="77777777" w:rsidR="00555014" w:rsidRPr="00320BFA" w:rsidRDefault="00555014" w:rsidP="00486E0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9538" w14:textId="01EF8855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4E66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8F7CB8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0B65CC36" w14:textId="77777777" w:rsidTr="00486E0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9DA21A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69" w14:textId="77777777" w:rsidR="00555014" w:rsidRPr="00801036" w:rsidRDefault="00555014" w:rsidP="00555014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40450C79" w14:textId="77777777" w:rsidR="00555014" w:rsidRPr="00801036" w:rsidRDefault="00555014" w:rsidP="00486E0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613D" w14:textId="63DE506B" w:rsidR="00555014" w:rsidRPr="00801036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2E7C" w14:textId="77777777" w:rsidR="00555014" w:rsidRPr="00801036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33645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41EF6D35" w14:textId="77777777" w:rsidTr="00486E0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57F09C" w14:textId="77777777" w:rsidR="00555014" w:rsidRPr="00320BFA" w:rsidRDefault="00555014" w:rsidP="00486E0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64F7" w14:textId="77777777" w:rsidR="00555014" w:rsidRPr="00320BFA" w:rsidRDefault="00555014" w:rsidP="00555014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B4C3ED6" w14:textId="77777777" w:rsidR="00555014" w:rsidRPr="00320BFA" w:rsidRDefault="00555014" w:rsidP="00486E0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48D3" w14:textId="63E0A728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7928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DB758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3921BFCF" w14:textId="77777777" w:rsidTr="00486E0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3D539D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5AD7" w14:textId="2A8193F4" w:rsidR="00555014" w:rsidRPr="00320BFA" w:rsidRDefault="00555014" w:rsidP="00486E0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  <w:r>
              <w:t xml:space="preserve"> </w:t>
            </w:r>
            <w:r>
              <w:sym w:font="Wingdings" w:char="F0E0"/>
            </w:r>
            <w:r>
              <w:t xml:space="preserve"> preocupação sobre o uso de RV em TDAH ... tabela periódica.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DBC5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0377" w14:textId="3F73DF55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7F991E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690CEF0C" w14:textId="77777777" w:rsidTr="00486E0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C82C9B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304B" w14:textId="77777777" w:rsidR="00555014" w:rsidRPr="00320BFA" w:rsidRDefault="00555014" w:rsidP="00555014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E9D7BFF" w14:textId="77777777" w:rsidR="00555014" w:rsidRPr="00320BFA" w:rsidRDefault="00555014" w:rsidP="00486E0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BBCE" w14:textId="0113D18E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A354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CDB105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06089894" w14:textId="77777777" w:rsidTr="00486E0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3B7E38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0288" w14:textId="77777777" w:rsidR="00555014" w:rsidRPr="00320BFA" w:rsidRDefault="00555014" w:rsidP="00555014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57C1397" w14:textId="77777777" w:rsidR="00555014" w:rsidRPr="00320BFA" w:rsidRDefault="00555014" w:rsidP="00486E0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6F2E" w14:textId="12E03C3B" w:rsidR="00555014" w:rsidRPr="00320BFA" w:rsidRDefault="00555014" w:rsidP="00486E0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240F" w14:textId="77777777" w:rsidR="00555014" w:rsidRPr="00320BFA" w:rsidRDefault="00555014" w:rsidP="00486E0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A1FF3" w14:textId="77777777" w:rsidR="00555014" w:rsidRPr="00320BFA" w:rsidRDefault="00555014" w:rsidP="00486E0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2899E7F4" w14:textId="77777777" w:rsidTr="00486E0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D21D71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29F5" w14:textId="77777777" w:rsidR="00555014" w:rsidRPr="00320BFA" w:rsidRDefault="00555014" w:rsidP="00555014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4164E6E" w14:textId="77777777" w:rsidR="00555014" w:rsidRPr="00320BFA" w:rsidRDefault="00555014" w:rsidP="00486E0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B52A" w14:textId="08F83F8F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F8FB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E97E2A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1074C734" w14:textId="77777777" w:rsidTr="00486E0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43530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3919" w14:textId="77777777" w:rsidR="00555014" w:rsidRPr="00320BFA" w:rsidRDefault="00555014" w:rsidP="00486E0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3292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F79C" w14:textId="13823EBB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B7FD14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5014" w:rsidRPr="00320BFA" w14:paraId="35C65317" w14:textId="77777777" w:rsidTr="00486E0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0ACEAF" w14:textId="77777777" w:rsidR="00555014" w:rsidRPr="00320BFA" w:rsidRDefault="00555014" w:rsidP="00486E0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A803A4" w14:textId="77777777" w:rsidR="00555014" w:rsidRPr="00320BFA" w:rsidRDefault="00555014" w:rsidP="00486E0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A06BFF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BB8B5" w14:textId="62464099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C9AB88" w14:textId="77777777" w:rsidR="00555014" w:rsidRPr="00320BFA" w:rsidRDefault="00555014" w:rsidP="00486E0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78DCEBC" w14:textId="1AD8D768" w:rsidR="00D03C98" w:rsidRPr="00D03C98" w:rsidRDefault="00D03C98" w:rsidP="00555014">
      <w:pPr>
        <w:pStyle w:val="TF-REFERNCIASITEM0"/>
      </w:pPr>
    </w:p>
    <w:sectPr w:rsidR="00D03C98" w:rsidRPr="00D03C98" w:rsidSect="008A3072">
      <w:headerReference w:type="default" r:id="rId25"/>
      <w:footerReference w:type="even" r:id="rId26"/>
      <w:footerReference w:type="default" r:id="rId27"/>
      <w:headerReference w:type="first" r:id="rId2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alton Solano dos Reis" w:date="2023-12-05T16:46:00Z" w:initials="DSdR">
    <w:p w14:paraId="39C99D54" w14:textId="77777777" w:rsidR="0018240A" w:rsidRDefault="0018240A" w:rsidP="0018240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 referência para está citação.</w:t>
      </w:r>
    </w:p>
  </w:comment>
  <w:comment w:id="29" w:author="Dalton Solano dos Reis" w:date="2023-12-05T17:00:00Z" w:initials="DSdR">
    <w:p w14:paraId="242E00F8" w14:textId="77777777" w:rsidR="00555014" w:rsidRDefault="00555014" w:rsidP="0055501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 não sei como irão mensurar isso. Só o uso de RV não garante isso.</w:t>
      </w:r>
    </w:p>
  </w:comment>
  <w:comment w:id="37" w:author="Dalton Solano dos Reis" w:date="2023-12-05T16:48:00Z" w:initials="DSdR">
    <w:p w14:paraId="45A9FD60" w14:textId="480F1C9F" w:rsidR="0018240A" w:rsidRDefault="0018240A" w:rsidP="0018240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É mesmo “et al.”?</w:t>
      </w:r>
    </w:p>
  </w:comment>
  <w:comment w:id="43" w:author="Dalton Solano dos Reis" w:date="2023-12-05T15:22:00Z" w:initials="DS">
    <w:p w14:paraId="1468A22E" w14:textId="58773D16" w:rsidR="00D725C2" w:rsidRDefault="00D725C2" w:rsidP="00D725C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Duas vezes a palavra “desenvolver” na mesma frase.</w:t>
      </w:r>
    </w:p>
  </w:comment>
  <w:comment w:id="44" w:author="Dalton Solano dos Reis" w:date="2023-12-05T15:24:00Z" w:initials="DS">
    <w:p w14:paraId="0FDB204C" w14:textId="77777777" w:rsidR="004834C4" w:rsidRDefault="004834C4" w:rsidP="004834C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itálico, palavra encontrada em: https://michaelis.uol.com.br/moderno-portugues/busca/portugues-brasileiro/bluetooth/</w:t>
      </w:r>
    </w:p>
  </w:comment>
  <w:comment w:id="52" w:author="Dalton Solano dos Reis" w:date="2023-12-05T15:26:00Z" w:initials="DS">
    <w:p w14:paraId="1A290DBD" w14:textId="77777777" w:rsidR="004834C4" w:rsidRDefault="004834C4" w:rsidP="004834C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Ponto final.</w:t>
      </w:r>
    </w:p>
  </w:comment>
  <w:comment w:id="71" w:author="Dalton Solano dos Reis" w:date="2023-12-05T15:29:00Z" w:initials="DS">
    <w:p w14:paraId="0C874F46" w14:textId="77777777" w:rsidR="004834C4" w:rsidRDefault="004834C4" w:rsidP="004834C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Ponto final.</w:t>
      </w:r>
    </w:p>
  </w:comment>
  <w:comment w:id="81" w:author="Dalton Solano dos Reis" w:date="2023-12-05T15:32:00Z" w:initials="DS">
    <w:p w14:paraId="6DB791FE" w14:textId="77777777" w:rsidR="00F565A3" w:rsidRDefault="00F565A3" w:rsidP="00F565A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Ponto final.</w:t>
      </w:r>
    </w:p>
  </w:comment>
  <w:comment w:id="94" w:author="Dalton Solano dos Reis" w:date="2023-12-05T15:36:00Z" w:initials="DS">
    <w:p w14:paraId="74E5C956" w14:textId="77777777" w:rsidR="00F565A3" w:rsidRDefault="00F565A3" w:rsidP="00F565A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Ponto final.</w:t>
      </w:r>
    </w:p>
  </w:comment>
  <w:comment w:id="112" w:author="Dalton Solano dos Reis" w:date="2023-12-05T15:44:00Z" w:initials="DS">
    <w:p w14:paraId="6C66FCAE" w14:textId="77777777" w:rsidR="00CB3EDC" w:rsidRDefault="00CB3EDC" w:rsidP="00CB3ED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Ponto final.</w:t>
      </w:r>
    </w:p>
  </w:comment>
  <w:comment w:id="120" w:author="Dalton Solano dos Reis" w:date="2023-12-05T15:45:00Z" w:initials="DS">
    <w:p w14:paraId="5F6989CA" w14:textId="77777777" w:rsidR="00CB3EDC" w:rsidRDefault="00CB3EDC" w:rsidP="00CB3EDC">
      <w:r>
        <w:rPr>
          <w:rStyle w:val="Refdecomentrio"/>
        </w:rPr>
        <w:annotationRef/>
      </w:r>
      <w:r>
        <w:rPr>
          <w:sz w:val="20"/>
          <w:szCs w:val="20"/>
        </w:rPr>
        <w:t>Não itálico … https://michaelis.uol.com.br/moderno-portugues/busca/portugues-brasileiro/software/</w:t>
      </w:r>
    </w:p>
  </w:comment>
  <w:comment w:id="130" w:author="Dalton Solano dos Reis" w:date="2023-12-05T15:48:00Z" w:initials="DS">
    <w:p w14:paraId="6A8F08E1" w14:textId="77777777" w:rsidR="00CB3EDC" w:rsidRDefault="00CB3EDC" w:rsidP="00CB3ED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Menciona neste quadro que este trabalho usa RV mas no texto não consegui identificar esta característica.</w:t>
      </w:r>
    </w:p>
    <w:p w14:paraId="6D3C5055" w14:textId="77777777" w:rsidR="00CB3EDC" w:rsidRDefault="00CB3EDC" w:rsidP="00CB3EDC">
      <w:r>
        <w:rPr>
          <w:color w:val="000000"/>
          <w:sz w:val="20"/>
          <w:szCs w:val="20"/>
        </w:rPr>
        <w:t>Menciona também que não usa o CardBoard para RV, então o que usa?</w:t>
      </w:r>
    </w:p>
  </w:comment>
  <w:comment w:id="131" w:author="Dalton Solano dos Reis" w:date="2023-12-05T15:50:00Z" w:initials="DS">
    <w:p w14:paraId="6E8AFFA8" w14:textId="77777777" w:rsidR="00CB3EDC" w:rsidRDefault="00CB3EDC" w:rsidP="00CB3ED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 ok … deixa assim.</w:t>
      </w:r>
    </w:p>
    <w:p w14:paraId="76B21BDD" w14:textId="77777777" w:rsidR="00CB3EDC" w:rsidRDefault="00CB3EDC" w:rsidP="00CB3EDC">
      <w:r>
        <w:rPr>
          <w:color w:val="000000"/>
          <w:sz w:val="20"/>
          <w:szCs w:val="20"/>
        </w:rPr>
        <w:t xml:space="preserve">Mas estas conclusões são muito complicadas de serem afirmadas. … </w:t>
      </w:r>
    </w:p>
  </w:comment>
  <w:comment w:id="141" w:author="Dalton Solano dos Reis" w:date="2023-12-05T16:56:00Z" w:initials="DSdR">
    <w:p w14:paraId="31570599" w14:textId="77777777" w:rsidR="00555014" w:rsidRDefault="00555014" w:rsidP="0055501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ATENÇÃO: descreve que vai usar RV com tabela periódica, mas não como pretende fazer isso.</w:t>
      </w:r>
    </w:p>
    <w:p w14:paraId="34BA0C92" w14:textId="77777777" w:rsidR="00555014" w:rsidRDefault="00555014" w:rsidP="00555014">
      <w:r>
        <w:rPr>
          <w:color w:val="000000"/>
          <w:sz w:val="20"/>
          <w:szCs w:val="20"/>
        </w:rPr>
        <w:t>Não se tem como mensurar o grau de dificuldade … pode ser muito simples igual a um trabalho de RV, ou pode realmente ter conteúdo para o grau de dificuldade de um TCC.</w:t>
      </w:r>
    </w:p>
  </w:comment>
  <w:comment w:id="148" w:author="Dalton Solano dos Reis" w:date="2023-12-05T15:56:00Z" w:initials="DS">
    <w:p w14:paraId="5D185257" w14:textId="7926ACE4" w:rsidR="00D40FB3" w:rsidRDefault="00D40FB3" w:rsidP="00D40FB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Qual a diferença deste RF (item d) para o RF (item b)?</w:t>
      </w:r>
    </w:p>
  </w:comment>
  <w:comment w:id="153" w:author="Dalton Solano dos Reis" w:date="2023-12-05T16:00:00Z" w:initials="DS">
    <w:p w14:paraId="05243663" w14:textId="77777777" w:rsidR="00D40FB3" w:rsidRDefault="00D40FB3" w:rsidP="00D40FB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ATENÇÃO: não entendi … pretendem usar os movimentos do usuário do mundo real para movimentar o seu personagem virtual (avatar) no mundo virtual?</w:t>
      </w:r>
    </w:p>
    <w:p w14:paraId="594723C5" w14:textId="77777777" w:rsidR="00D40FB3" w:rsidRDefault="00D40FB3" w:rsidP="00D40FB3">
      <w:r>
        <w:rPr>
          <w:color w:val="000000"/>
          <w:sz w:val="20"/>
          <w:szCs w:val="20"/>
        </w:rPr>
        <w:t>Normalmente se usa joystick ou atuadores para mover o avatar.</w:t>
      </w:r>
    </w:p>
    <w:p w14:paraId="47F5E9BB" w14:textId="77777777" w:rsidR="00D40FB3" w:rsidRDefault="00D40FB3" w:rsidP="00D40FB3">
      <w:r>
        <w:rPr>
          <w:color w:val="000000"/>
          <w:sz w:val="20"/>
          <w:szCs w:val="20"/>
        </w:rPr>
        <w:t>Como será feito isso? Pois o uso de HMD de baixo custo não conseguem calibrar o movimento do usuário com o avatar. Só os de alto custo, tipo o Meta Quest.</w:t>
      </w:r>
    </w:p>
  </w:comment>
  <w:comment w:id="154" w:author="Dalton Solano dos Reis" w:date="2023-12-05T16:03:00Z" w:initials="DS">
    <w:p w14:paraId="7C65E9FC" w14:textId="77777777" w:rsidR="00DF72B9" w:rsidRDefault="00DF72B9" w:rsidP="00DF72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Sim, é importante se manter a taxa de FPS para não causa o “Motion Sickness”. Mas lembro que existem outros fatores que podem causa este desconforto.</w:t>
      </w:r>
    </w:p>
    <w:p w14:paraId="6CCE6992" w14:textId="77777777" w:rsidR="00DF72B9" w:rsidRDefault="00DF72B9" w:rsidP="00DF72B9"/>
    <w:p w14:paraId="01CEC82D" w14:textId="77777777" w:rsidR="00DF72B9" w:rsidRDefault="00DF72B9" w:rsidP="00DF72B9">
      <w:r>
        <w:rPr>
          <w:color w:val="000000"/>
          <w:sz w:val="20"/>
          <w:szCs w:val="20"/>
        </w:rPr>
        <w:t>ATENÇÃO: e acho que seria uma grande preocupação se os portadores de TDAH não podem ser mais sensíveis a estes efeitos.</w:t>
      </w:r>
    </w:p>
  </w:comment>
  <w:comment w:id="155" w:author="Dalton Solano dos Reis" w:date="2023-12-05T16:05:00Z" w:initials="DS">
    <w:p w14:paraId="33396981" w14:textId="77777777" w:rsidR="00DF72B9" w:rsidRDefault="00DF72B9" w:rsidP="00DF72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caso de RV o Unity permite gerar a aplicação para Android e iOS. Mudar de múltipla plataforma para estas duas.</w:t>
      </w:r>
    </w:p>
    <w:p w14:paraId="37D63803" w14:textId="77777777" w:rsidR="00DF72B9" w:rsidRDefault="00DF72B9" w:rsidP="00DF72B9">
      <w:r>
        <w:rPr>
          <w:color w:val="000000"/>
          <w:sz w:val="20"/>
          <w:szCs w:val="20"/>
        </w:rPr>
        <w:t>Uma dúvida, vai também desenvolver para iOS?</w:t>
      </w:r>
    </w:p>
  </w:comment>
  <w:comment w:id="156" w:author="Dalton Solano dos Reis" w:date="2023-12-05T16:06:00Z" w:initials="DS">
    <w:p w14:paraId="55650063" w14:textId="77777777" w:rsidR="00DF72B9" w:rsidRDefault="00DF72B9" w:rsidP="00DF72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 não entendi … o que seria um “ambiente virtual envolvente”?</w:t>
      </w:r>
    </w:p>
  </w:comment>
  <w:comment w:id="158" w:author="Dalton Solano dos Reis" w:date="2023-12-05T16:09:00Z" w:initials="DS">
    <w:p w14:paraId="26C704C4" w14:textId="77777777" w:rsidR="00DF72B9" w:rsidRDefault="00DF72B9" w:rsidP="00DF72B9">
      <w:r>
        <w:rPr>
          <w:rStyle w:val="Refdecomentrio"/>
        </w:rPr>
        <w:annotationRef/>
      </w:r>
      <w:r>
        <w:rPr>
          <w:sz w:val="20"/>
          <w:szCs w:val="20"/>
        </w:rPr>
        <w:t>Acho que se deve aumentar os estudos sobre os efeitos de RV em usuários de TDAH.</w:t>
      </w:r>
    </w:p>
  </w:comment>
  <w:comment w:id="163" w:author="Dalton Solano dos Reis" w:date="2023-12-05T16:17:00Z" w:initials="DS">
    <w:p w14:paraId="06CCD4D3" w14:textId="77777777" w:rsidR="00124DB5" w:rsidRDefault="00124DB5" w:rsidP="00124DB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ATENÇÃO: hum, como será feito este teste?</w:t>
      </w:r>
    </w:p>
    <w:p w14:paraId="2EBEF5F1" w14:textId="77777777" w:rsidR="00124DB5" w:rsidRDefault="00124DB5" w:rsidP="00124DB5">
      <w:r>
        <w:rPr>
          <w:color w:val="000000"/>
          <w:sz w:val="20"/>
          <w:szCs w:val="20"/>
        </w:rPr>
        <w:t>É conhecido que avaliar o quanto uma pessoa reteve de conhecimento não é algo trivial … assim me pergunto como será feito o teste se RV conseguiu melhorar o aprendizado em relação as formas tradicionais.</w:t>
      </w:r>
    </w:p>
  </w:comment>
  <w:comment w:id="165" w:author="Dalton Solano dos Reis" w:date="2023-12-05T16:13:00Z" w:initials="DS">
    <w:p w14:paraId="32D642AA" w14:textId="493B06D5" w:rsidR="00124DB5" w:rsidRDefault="00124DB5" w:rsidP="00124DB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Já se tem definido onde vai encontrar usuários com este perfil?</w:t>
      </w:r>
    </w:p>
  </w:comment>
  <w:comment w:id="169" w:author="Dalton Solano dos Reis" w:date="2023-12-05T16:18:00Z" w:initials="DS">
    <w:p w14:paraId="0D04BCD7" w14:textId="77777777" w:rsidR="00124DB5" w:rsidRDefault="00124DB5" w:rsidP="00124DB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Antes já utilizou a palavra “jovens” … dúvida, porque restringir a “jovens”?</w:t>
      </w:r>
    </w:p>
  </w:comment>
  <w:comment w:id="170" w:author="Dalton Solano dos Reis" w:date="2023-12-05T16:45:00Z" w:initials="DSdR">
    <w:p w14:paraId="24985F0A" w14:textId="77777777" w:rsidR="0018240A" w:rsidRDefault="0018240A" w:rsidP="0018240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 xml:space="preserve">Evitar o uso de superlativos </w:t>
      </w:r>
    </w:p>
  </w:comment>
  <w:comment w:id="192" w:author="Dalton Solano dos Reis" w:date="2023-12-05T16:47:00Z" w:initials="DSdR">
    <w:p w14:paraId="2C2458EE" w14:textId="77777777" w:rsidR="0018240A" w:rsidRDefault="0018240A" w:rsidP="0018240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texto cita</w:t>
      </w:r>
    </w:p>
    <w:p w14:paraId="097468E6" w14:textId="77777777" w:rsidR="0018240A" w:rsidRDefault="0018240A" w:rsidP="0018240A">
      <w:r>
        <w:rPr>
          <w:color w:val="000000"/>
          <w:sz w:val="20"/>
          <w:szCs w:val="20"/>
        </w:rPr>
        <w:t>Souza e Basilio</w:t>
      </w:r>
    </w:p>
    <w:p w14:paraId="51E8E924" w14:textId="77777777" w:rsidR="0018240A" w:rsidRDefault="0018240A" w:rsidP="0018240A">
      <w:r>
        <w:rPr>
          <w:color w:val="000000"/>
          <w:sz w:val="20"/>
          <w:szCs w:val="20"/>
        </w:rPr>
        <w:t xml:space="preserve">Aqui está </w:t>
      </w:r>
    </w:p>
    <w:p w14:paraId="2D7EFA90" w14:textId="77777777" w:rsidR="0018240A" w:rsidRDefault="0018240A" w:rsidP="0018240A">
      <w:r>
        <w:rPr>
          <w:color w:val="000000"/>
          <w:sz w:val="20"/>
          <w:szCs w:val="20"/>
        </w:rPr>
        <w:t>Basilio e Souza</w:t>
      </w:r>
    </w:p>
  </w:comment>
  <w:comment w:id="193" w:author="Dalton Solano dos Reis" w:date="2023-12-05T16:48:00Z" w:initials="DSdR">
    <w:p w14:paraId="1BD3740F" w14:textId="77777777" w:rsidR="0018240A" w:rsidRDefault="0018240A" w:rsidP="0018240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citado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C99D54" w15:done="0"/>
  <w15:commentEx w15:paraId="242E00F8" w15:done="0"/>
  <w15:commentEx w15:paraId="45A9FD60" w15:done="0"/>
  <w15:commentEx w15:paraId="1468A22E" w15:done="0"/>
  <w15:commentEx w15:paraId="0FDB204C" w15:done="0"/>
  <w15:commentEx w15:paraId="1A290DBD" w15:done="0"/>
  <w15:commentEx w15:paraId="0C874F46" w15:done="0"/>
  <w15:commentEx w15:paraId="6DB791FE" w15:done="0"/>
  <w15:commentEx w15:paraId="74E5C956" w15:done="0"/>
  <w15:commentEx w15:paraId="6C66FCAE" w15:done="0"/>
  <w15:commentEx w15:paraId="5F6989CA" w15:done="0"/>
  <w15:commentEx w15:paraId="6D3C5055" w15:done="0"/>
  <w15:commentEx w15:paraId="76B21BDD" w15:done="0"/>
  <w15:commentEx w15:paraId="34BA0C92" w15:done="0"/>
  <w15:commentEx w15:paraId="5D185257" w15:done="0"/>
  <w15:commentEx w15:paraId="47F5E9BB" w15:done="0"/>
  <w15:commentEx w15:paraId="01CEC82D" w15:done="0"/>
  <w15:commentEx w15:paraId="37D63803" w15:done="0"/>
  <w15:commentEx w15:paraId="55650063" w15:done="0"/>
  <w15:commentEx w15:paraId="26C704C4" w15:done="0"/>
  <w15:commentEx w15:paraId="2EBEF5F1" w15:done="0"/>
  <w15:commentEx w15:paraId="32D642AA" w15:done="0"/>
  <w15:commentEx w15:paraId="0D04BCD7" w15:done="0"/>
  <w15:commentEx w15:paraId="24985F0A" w15:done="0"/>
  <w15:commentEx w15:paraId="2D7EFA90" w15:done="0"/>
  <w15:commentEx w15:paraId="1BD374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00EF60C" w16cex:dateUtc="2023-12-05T19:46:00Z"/>
  <w16cex:commentExtensible w16cex:durableId="0FEEC6BE" w16cex:dateUtc="2023-12-05T20:00:00Z"/>
  <w16cex:commentExtensible w16cex:durableId="1745F8A2" w16cex:dateUtc="2023-12-05T19:48:00Z"/>
  <w16cex:commentExtensible w16cex:durableId="6E6F9E86" w16cex:dateUtc="2023-12-05T18:22:00Z"/>
  <w16cex:commentExtensible w16cex:durableId="47D11DBD" w16cex:dateUtc="2023-12-05T18:24:00Z"/>
  <w16cex:commentExtensible w16cex:durableId="5D0A0F18" w16cex:dateUtc="2023-12-05T18:26:00Z"/>
  <w16cex:commentExtensible w16cex:durableId="515291F8" w16cex:dateUtc="2023-12-05T18:29:00Z"/>
  <w16cex:commentExtensible w16cex:durableId="7D399ABD" w16cex:dateUtc="2023-12-05T18:32:00Z"/>
  <w16cex:commentExtensible w16cex:durableId="3ADDFD1F" w16cex:dateUtc="2023-12-05T18:36:00Z"/>
  <w16cex:commentExtensible w16cex:durableId="4DE9AF1A" w16cex:dateUtc="2023-12-05T18:44:00Z"/>
  <w16cex:commentExtensible w16cex:durableId="4D8C5819" w16cex:dateUtc="2023-12-05T18:45:00Z"/>
  <w16cex:commentExtensible w16cex:durableId="22EEDD5E" w16cex:dateUtc="2023-12-05T18:48:00Z"/>
  <w16cex:commentExtensible w16cex:durableId="53D5C316" w16cex:dateUtc="2023-12-05T18:50:00Z"/>
  <w16cex:commentExtensible w16cex:durableId="6FDFA7D6" w16cex:dateUtc="2023-12-05T19:56:00Z"/>
  <w16cex:commentExtensible w16cex:durableId="128FEA8E" w16cex:dateUtc="2023-12-05T18:56:00Z"/>
  <w16cex:commentExtensible w16cex:durableId="19FFCA41" w16cex:dateUtc="2023-12-05T19:00:00Z"/>
  <w16cex:commentExtensible w16cex:durableId="6B75B93D" w16cex:dateUtc="2023-12-05T19:03:00Z"/>
  <w16cex:commentExtensible w16cex:durableId="570CCF3B" w16cex:dateUtc="2023-12-05T19:05:00Z"/>
  <w16cex:commentExtensible w16cex:durableId="3E99C4D1" w16cex:dateUtc="2023-12-05T19:06:00Z"/>
  <w16cex:commentExtensible w16cex:durableId="1622D2AD" w16cex:dateUtc="2023-12-05T19:09:00Z"/>
  <w16cex:commentExtensible w16cex:durableId="187EFFB8" w16cex:dateUtc="2023-12-05T19:17:00Z"/>
  <w16cex:commentExtensible w16cex:durableId="24C2E7A0" w16cex:dateUtc="2023-12-05T19:13:00Z"/>
  <w16cex:commentExtensible w16cex:durableId="5E47AAD0" w16cex:dateUtc="2023-12-05T19:18:00Z"/>
  <w16cex:commentExtensible w16cex:durableId="142D9858" w16cex:dateUtc="2023-12-05T19:45:00Z"/>
  <w16cex:commentExtensible w16cex:durableId="5D6202BC" w16cex:dateUtc="2023-12-05T19:47:00Z"/>
  <w16cex:commentExtensible w16cex:durableId="398DFB90" w16cex:dateUtc="2023-12-05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C99D54" w16cid:durableId="100EF60C"/>
  <w16cid:commentId w16cid:paraId="242E00F8" w16cid:durableId="0FEEC6BE"/>
  <w16cid:commentId w16cid:paraId="45A9FD60" w16cid:durableId="1745F8A2"/>
  <w16cid:commentId w16cid:paraId="1468A22E" w16cid:durableId="6E6F9E86"/>
  <w16cid:commentId w16cid:paraId="0FDB204C" w16cid:durableId="47D11DBD"/>
  <w16cid:commentId w16cid:paraId="1A290DBD" w16cid:durableId="5D0A0F18"/>
  <w16cid:commentId w16cid:paraId="0C874F46" w16cid:durableId="515291F8"/>
  <w16cid:commentId w16cid:paraId="6DB791FE" w16cid:durableId="7D399ABD"/>
  <w16cid:commentId w16cid:paraId="74E5C956" w16cid:durableId="3ADDFD1F"/>
  <w16cid:commentId w16cid:paraId="6C66FCAE" w16cid:durableId="4DE9AF1A"/>
  <w16cid:commentId w16cid:paraId="5F6989CA" w16cid:durableId="4D8C5819"/>
  <w16cid:commentId w16cid:paraId="6D3C5055" w16cid:durableId="22EEDD5E"/>
  <w16cid:commentId w16cid:paraId="76B21BDD" w16cid:durableId="53D5C316"/>
  <w16cid:commentId w16cid:paraId="34BA0C92" w16cid:durableId="6FDFA7D6"/>
  <w16cid:commentId w16cid:paraId="5D185257" w16cid:durableId="128FEA8E"/>
  <w16cid:commentId w16cid:paraId="47F5E9BB" w16cid:durableId="19FFCA41"/>
  <w16cid:commentId w16cid:paraId="01CEC82D" w16cid:durableId="6B75B93D"/>
  <w16cid:commentId w16cid:paraId="37D63803" w16cid:durableId="570CCF3B"/>
  <w16cid:commentId w16cid:paraId="55650063" w16cid:durableId="3E99C4D1"/>
  <w16cid:commentId w16cid:paraId="26C704C4" w16cid:durableId="1622D2AD"/>
  <w16cid:commentId w16cid:paraId="2EBEF5F1" w16cid:durableId="187EFFB8"/>
  <w16cid:commentId w16cid:paraId="32D642AA" w16cid:durableId="24C2E7A0"/>
  <w16cid:commentId w16cid:paraId="0D04BCD7" w16cid:durableId="5E47AAD0"/>
  <w16cid:commentId w16cid:paraId="24985F0A" w16cid:durableId="142D9858"/>
  <w16cid:commentId w16cid:paraId="2D7EFA90" w16cid:durableId="5D6202BC"/>
  <w16cid:commentId w16cid:paraId="1BD3740F" w16cid:durableId="398DFB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F068" w14:textId="77777777" w:rsidR="00FB61EC" w:rsidRDefault="00FB61EC">
      <w:r>
        <w:separator/>
      </w:r>
    </w:p>
  </w:endnote>
  <w:endnote w:type="continuationSeparator" w:id="0">
    <w:p w14:paraId="04AD8BBA" w14:textId="77777777" w:rsidR="00FB61EC" w:rsidRDefault="00FB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5BAF" w14:textId="77777777" w:rsidR="00FB61EC" w:rsidRDefault="00FB61EC">
      <w:r>
        <w:separator/>
      </w:r>
    </w:p>
  </w:footnote>
  <w:footnote w:type="continuationSeparator" w:id="0">
    <w:p w14:paraId="1B77BE68" w14:textId="77777777" w:rsidR="00FB61EC" w:rsidRDefault="00FB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59AD20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1816633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5E3B"/>
    <w:rsid w:val="00006927"/>
    <w:rsid w:val="00007C0B"/>
    <w:rsid w:val="00012922"/>
    <w:rsid w:val="00012A71"/>
    <w:rsid w:val="0001399D"/>
    <w:rsid w:val="0001442B"/>
    <w:rsid w:val="0001575C"/>
    <w:rsid w:val="00016C27"/>
    <w:rsid w:val="000179B5"/>
    <w:rsid w:val="00017B62"/>
    <w:rsid w:val="000204E7"/>
    <w:rsid w:val="00023FA0"/>
    <w:rsid w:val="0002602F"/>
    <w:rsid w:val="00026A01"/>
    <w:rsid w:val="00026A0D"/>
    <w:rsid w:val="0003039C"/>
    <w:rsid w:val="00030E4A"/>
    <w:rsid w:val="00031A27"/>
    <w:rsid w:val="00031EE0"/>
    <w:rsid w:val="000330FA"/>
    <w:rsid w:val="00036C7E"/>
    <w:rsid w:val="000376B7"/>
    <w:rsid w:val="000410AA"/>
    <w:rsid w:val="00045588"/>
    <w:rsid w:val="0004641A"/>
    <w:rsid w:val="00047720"/>
    <w:rsid w:val="00052176"/>
    <w:rsid w:val="000527CC"/>
    <w:rsid w:val="00052A07"/>
    <w:rsid w:val="000533DA"/>
    <w:rsid w:val="0005457F"/>
    <w:rsid w:val="00056B36"/>
    <w:rsid w:val="000608E9"/>
    <w:rsid w:val="00061FEB"/>
    <w:rsid w:val="00065C90"/>
    <w:rsid w:val="00065D44"/>
    <w:rsid w:val="000667DF"/>
    <w:rsid w:val="00071B41"/>
    <w:rsid w:val="0007209B"/>
    <w:rsid w:val="00072472"/>
    <w:rsid w:val="00072FC1"/>
    <w:rsid w:val="00075792"/>
    <w:rsid w:val="00075A5A"/>
    <w:rsid w:val="00077AE8"/>
    <w:rsid w:val="00080522"/>
    <w:rsid w:val="00080F9C"/>
    <w:rsid w:val="00083784"/>
    <w:rsid w:val="0008579A"/>
    <w:rsid w:val="00086AA8"/>
    <w:rsid w:val="0008732D"/>
    <w:rsid w:val="0008738F"/>
    <w:rsid w:val="00087742"/>
    <w:rsid w:val="000901E5"/>
    <w:rsid w:val="000902B4"/>
    <w:rsid w:val="00090F3A"/>
    <w:rsid w:val="00090FD6"/>
    <w:rsid w:val="00091A1F"/>
    <w:rsid w:val="00092271"/>
    <w:rsid w:val="00092FD1"/>
    <w:rsid w:val="00095BA2"/>
    <w:rsid w:val="0009735C"/>
    <w:rsid w:val="000979B6"/>
    <w:rsid w:val="000A08E9"/>
    <w:rsid w:val="000A104C"/>
    <w:rsid w:val="000A1129"/>
    <w:rsid w:val="000A19DE"/>
    <w:rsid w:val="000A1F83"/>
    <w:rsid w:val="000A3EAB"/>
    <w:rsid w:val="000A6181"/>
    <w:rsid w:val="000B05E4"/>
    <w:rsid w:val="000B12B2"/>
    <w:rsid w:val="000B28F6"/>
    <w:rsid w:val="000B3868"/>
    <w:rsid w:val="000B72DC"/>
    <w:rsid w:val="000C0A3B"/>
    <w:rsid w:val="000C1926"/>
    <w:rsid w:val="000C1A18"/>
    <w:rsid w:val="000C3B71"/>
    <w:rsid w:val="000C648D"/>
    <w:rsid w:val="000C6698"/>
    <w:rsid w:val="000C67F3"/>
    <w:rsid w:val="000D0266"/>
    <w:rsid w:val="000D06D3"/>
    <w:rsid w:val="000D1294"/>
    <w:rsid w:val="000D12CB"/>
    <w:rsid w:val="000D5B78"/>
    <w:rsid w:val="000D75CA"/>
    <w:rsid w:val="000D77C2"/>
    <w:rsid w:val="000D7855"/>
    <w:rsid w:val="000E0216"/>
    <w:rsid w:val="000E039E"/>
    <w:rsid w:val="000E27F9"/>
    <w:rsid w:val="000E2B1E"/>
    <w:rsid w:val="000E311F"/>
    <w:rsid w:val="000E3202"/>
    <w:rsid w:val="000E3A68"/>
    <w:rsid w:val="000E4972"/>
    <w:rsid w:val="000E6CE0"/>
    <w:rsid w:val="000E7D23"/>
    <w:rsid w:val="000F03FA"/>
    <w:rsid w:val="000F06C9"/>
    <w:rsid w:val="000F2841"/>
    <w:rsid w:val="000F46A4"/>
    <w:rsid w:val="000F4FC1"/>
    <w:rsid w:val="000F5CCC"/>
    <w:rsid w:val="000F77E3"/>
    <w:rsid w:val="00100C9D"/>
    <w:rsid w:val="0010470E"/>
    <w:rsid w:val="0010647A"/>
    <w:rsid w:val="001068FF"/>
    <w:rsid w:val="00107B02"/>
    <w:rsid w:val="0011310C"/>
    <w:rsid w:val="0011363A"/>
    <w:rsid w:val="00113A3F"/>
    <w:rsid w:val="00116372"/>
    <w:rsid w:val="001164FE"/>
    <w:rsid w:val="00117B1C"/>
    <w:rsid w:val="00120528"/>
    <w:rsid w:val="00120551"/>
    <w:rsid w:val="00121714"/>
    <w:rsid w:val="0012277A"/>
    <w:rsid w:val="0012499C"/>
    <w:rsid w:val="00124DB5"/>
    <w:rsid w:val="00125084"/>
    <w:rsid w:val="00125277"/>
    <w:rsid w:val="0012751F"/>
    <w:rsid w:val="00132102"/>
    <w:rsid w:val="00135357"/>
    <w:rsid w:val="0013538A"/>
    <w:rsid w:val="00135B02"/>
    <w:rsid w:val="00136371"/>
    <w:rsid w:val="001375F7"/>
    <w:rsid w:val="00140404"/>
    <w:rsid w:val="0014143D"/>
    <w:rsid w:val="001429D6"/>
    <w:rsid w:val="00152215"/>
    <w:rsid w:val="00153062"/>
    <w:rsid w:val="001554E9"/>
    <w:rsid w:val="00157EEB"/>
    <w:rsid w:val="001624D2"/>
    <w:rsid w:val="00162521"/>
    <w:rsid w:val="001627C2"/>
    <w:rsid w:val="00162BF1"/>
    <w:rsid w:val="00164433"/>
    <w:rsid w:val="0016560C"/>
    <w:rsid w:val="00165C29"/>
    <w:rsid w:val="00166E59"/>
    <w:rsid w:val="00171C98"/>
    <w:rsid w:val="00171EC6"/>
    <w:rsid w:val="0017319B"/>
    <w:rsid w:val="0017579F"/>
    <w:rsid w:val="0018240A"/>
    <w:rsid w:val="0018256C"/>
    <w:rsid w:val="0018517E"/>
    <w:rsid w:val="00185B5A"/>
    <w:rsid w:val="00186092"/>
    <w:rsid w:val="00190E3B"/>
    <w:rsid w:val="00193A97"/>
    <w:rsid w:val="001948BE"/>
    <w:rsid w:val="0019547B"/>
    <w:rsid w:val="00197DBE"/>
    <w:rsid w:val="001A12CE"/>
    <w:rsid w:val="001A1480"/>
    <w:rsid w:val="001A1E2D"/>
    <w:rsid w:val="001A353A"/>
    <w:rsid w:val="001A5E5F"/>
    <w:rsid w:val="001A6292"/>
    <w:rsid w:val="001A7511"/>
    <w:rsid w:val="001B149E"/>
    <w:rsid w:val="001B150F"/>
    <w:rsid w:val="001B2F1E"/>
    <w:rsid w:val="001B3484"/>
    <w:rsid w:val="001B3BCE"/>
    <w:rsid w:val="001B443E"/>
    <w:rsid w:val="001B6D16"/>
    <w:rsid w:val="001C00F0"/>
    <w:rsid w:val="001C18E3"/>
    <w:rsid w:val="001C33B0"/>
    <w:rsid w:val="001C53FA"/>
    <w:rsid w:val="001C57E6"/>
    <w:rsid w:val="001C5974"/>
    <w:rsid w:val="001C5CBB"/>
    <w:rsid w:val="001C7EFE"/>
    <w:rsid w:val="001D237C"/>
    <w:rsid w:val="001D465C"/>
    <w:rsid w:val="001D5047"/>
    <w:rsid w:val="001D6234"/>
    <w:rsid w:val="001D7A71"/>
    <w:rsid w:val="001E472F"/>
    <w:rsid w:val="001E5BB8"/>
    <w:rsid w:val="001E646A"/>
    <w:rsid w:val="001E682E"/>
    <w:rsid w:val="001F007F"/>
    <w:rsid w:val="001F0D36"/>
    <w:rsid w:val="001F37FA"/>
    <w:rsid w:val="002010AE"/>
    <w:rsid w:val="00202F3F"/>
    <w:rsid w:val="00211317"/>
    <w:rsid w:val="00211C3C"/>
    <w:rsid w:val="00214E9D"/>
    <w:rsid w:val="0021672A"/>
    <w:rsid w:val="00224433"/>
    <w:rsid w:val="00224BB2"/>
    <w:rsid w:val="002269AE"/>
    <w:rsid w:val="00226AE7"/>
    <w:rsid w:val="002270BE"/>
    <w:rsid w:val="00232181"/>
    <w:rsid w:val="00235240"/>
    <w:rsid w:val="0023591C"/>
    <w:rsid w:val="002368FD"/>
    <w:rsid w:val="0023781F"/>
    <w:rsid w:val="0024110F"/>
    <w:rsid w:val="002423AB"/>
    <w:rsid w:val="00242454"/>
    <w:rsid w:val="00243240"/>
    <w:rsid w:val="00243298"/>
    <w:rsid w:val="002440B0"/>
    <w:rsid w:val="002469F9"/>
    <w:rsid w:val="00247B28"/>
    <w:rsid w:val="00247C26"/>
    <w:rsid w:val="0025163F"/>
    <w:rsid w:val="0025198D"/>
    <w:rsid w:val="002557C0"/>
    <w:rsid w:val="0025685C"/>
    <w:rsid w:val="00261E59"/>
    <w:rsid w:val="00263CA5"/>
    <w:rsid w:val="00263DB6"/>
    <w:rsid w:val="002700C9"/>
    <w:rsid w:val="00270CF8"/>
    <w:rsid w:val="002716A1"/>
    <w:rsid w:val="00272520"/>
    <w:rsid w:val="00273C46"/>
    <w:rsid w:val="0027475B"/>
    <w:rsid w:val="00276E8F"/>
    <w:rsid w:val="0027792D"/>
    <w:rsid w:val="00277B16"/>
    <w:rsid w:val="00282723"/>
    <w:rsid w:val="00282788"/>
    <w:rsid w:val="002854DB"/>
    <w:rsid w:val="0028617A"/>
    <w:rsid w:val="00286F6B"/>
    <w:rsid w:val="002871C3"/>
    <w:rsid w:val="0029095A"/>
    <w:rsid w:val="0029250E"/>
    <w:rsid w:val="002949FF"/>
    <w:rsid w:val="0029534C"/>
    <w:rsid w:val="0029608A"/>
    <w:rsid w:val="00297192"/>
    <w:rsid w:val="002A0BCF"/>
    <w:rsid w:val="002A1258"/>
    <w:rsid w:val="002A3DD7"/>
    <w:rsid w:val="002A4090"/>
    <w:rsid w:val="002A5F63"/>
    <w:rsid w:val="002A6617"/>
    <w:rsid w:val="002A7E1B"/>
    <w:rsid w:val="002B014C"/>
    <w:rsid w:val="002B0A5F"/>
    <w:rsid w:val="002B0C5E"/>
    <w:rsid w:val="002B0EDC"/>
    <w:rsid w:val="002B19FA"/>
    <w:rsid w:val="002B379D"/>
    <w:rsid w:val="002B4718"/>
    <w:rsid w:val="002B7179"/>
    <w:rsid w:val="002B77E9"/>
    <w:rsid w:val="002C1D94"/>
    <w:rsid w:val="002D127F"/>
    <w:rsid w:val="002D3BA0"/>
    <w:rsid w:val="002D5D31"/>
    <w:rsid w:val="002D75C0"/>
    <w:rsid w:val="002E388E"/>
    <w:rsid w:val="002E5566"/>
    <w:rsid w:val="002E58A6"/>
    <w:rsid w:val="002E6DD1"/>
    <w:rsid w:val="002F027E"/>
    <w:rsid w:val="002F0DF1"/>
    <w:rsid w:val="002F12E3"/>
    <w:rsid w:val="002F224B"/>
    <w:rsid w:val="002F3F2C"/>
    <w:rsid w:val="002F6021"/>
    <w:rsid w:val="002F7578"/>
    <w:rsid w:val="002F7E37"/>
    <w:rsid w:val="00300050"/>
    <w:rsid w:val="00300699"/>
    <w:rsid w:val="003048F7"/>
    <w:rsid w:val="00310512"/>
    <w:rsid w:val="00312CEA"/>
    <w:rsid w:val="003134F1"/>
    <w:rsid w:val="003156E1"/>
    <w:rsid w:val="00320BFA"/>
    <w:rsid w:val="00320BFE"/>
    <w:rsid w:val="00321356"/>
    <w:rsid w:val="00322364"/>
    <w:rsid w:val="00323607"/>
    <w:rsid w:val="0032378D"/>
    <w:rsid w:val="00324871"/>
    <w:rsid w:val="003255B3"/>
    <w:rsid w:val="003259BB"/>
    <w:rsid w:val="00326377"/>
    <w:rsid w:val="00326C29"/>
    <w:rsid w:val="003317D1"/>
    <w:rsid w:val="00331EEA"/>
    <w:rsid w:val="003323B0"/>
    <w:rsid w:val="00334633"/>
    <w:rsid w:val="00335048"/>
    <w:rsid w:val="00335A94"/>
    <w:rsid w:val="00336087"/>
    <w:rsid w:val="00337484"/>
    <w:rsid w:val="00337CB3"/>
    <w:rsid w:val="00337D9F"/>
    <w:rsid w:val="00340AD0"/>
    <w:rsid w:val="00340B6D"/>
    <w:rsid w:val="00340C8E"/>
    <w:rsid w:val="00341952"/>
    <w:rsid w:val="00341DDE"/>
    <w:rsid w:val="0034406D"/>
    <w:rsid w:val="00344540"/>
    <w:rsid w:val="003474C5"/>
    <w:rsid w:val="00347AC5"/>
    <w:rsid w:val="00350E21"/>
    <w:rsid w:val="003519A3"/>
    <w:rsid w:val="003552E1"/>
    <w:rsid w:val="00361DF3"/>
    <w:rsid w:val="00362443"/>
    <w:rsid w:val="00362F5A"/>
    <w:rsid w:val="00364B33"/>
    <w:rsid w:val="0037046F"/>
    <w:rsid w:val="00370CF0"/>
    <w:rsid w:val="003716E6"/>
    <w:rsid w:val="003762BF"/>
    <w:rsid w:val="00377CE5"/>
    <w:rsid w:val="00377DA7"/>
    <w:rsid w:val="003801C5"/>
    <w:rsid w:val="00381DF8"/>
    <w:rsid w:val="0038265F"/>
    <w:rsid w:val="0038289A"/>
    <w:rsid w:val="00383087"/>
    <w:rsid w:val="00384974"/>
    <w:rsid w:val="003863F0"/>
    <w:rsid w:val="003908CF"/>
    <w:rsid w:val="00390DCA"/>
    <w:rsid w:val="00392821"/>
    <w:rsid w:val="0039336D"/>
    <w:rsid w:val="0039535F"/>
    <w:rsid w:val="00395567"/>
    <w:rsid w:val="00396B9E"/>
    <w:rsid w:val="00397398"/>
    <w:rsid w:val="00397B30"/>
    <w:rsid w:val="003A01D1"/>
    <w:rsid w:val="003A1EF9"/>
    <w:rsid w:val="003A22B2"/>
    <w:rsid w:val="003A2B7D"/>
    <w:rsid w:val="003A2D93"/>
    <w:rsid w:val="003A4A75"/>
    <w:rsid w:val="003A5366"/>
    <w:rsid w:val="003B27C9"/>
    <w:rsid w:val="003B396A"/>
    <w:rsid w:val="003B483E"/>
    <w:rsid w:val="003B59DD"/>
    <w:rsid w:val="003B6065"/>
    <w:rsid w:val="003B647A"/>
    <w:rsid w:val="003B6935"/>
    <w:rsid w:val="003C01CC"/>
    <w:rsid w:val="003C4331"/>
    <w:rsid w:val="003C5262"/>
    <w:rsid w:val="003D2BFF"/>
    <w:rsid w:val="003D398C"/>
    <w:rsid w:val="003D473B"/>
    <w:rsid w:val="003D4B35"/>
    <w:rsid w:val="003D5BE7"/>
    <w:rsid w:val="003D5F41"/>
    <w:rsid w:val="003E0160"/>
    <w:rsid w:val="003E24AE"/>
    <w:rsid w:val="003E4F19"/>
    <w:rsid w:val="003E666D"/>
    <w:rsid w:val="003F2296"/>
    <w:rsid w:val="003F3ACD"/>
    <w:rsid w:val="003F4B8A"/>
    <w:rsid w:val="003F5F25"/>
    <w:rsid w:val="004003C2"/>
    <w:rsid w:val="0040436D"/>
    <w:rsid w:val="0040661B"/>
    <w:rsid w:val="00410543"/>
    <w:rsid w:val="00411979"/>
    <w:rsid w:val="00412AAF"/>
    <w:rsid w:val="00416477"/>
    <w:rsid w:val="00416BAE"/>
    <w:rsid w:val="004173CC"/>
    <w:rsid w:val="004227EC"/>
    <w:rsid w:val="0042356B"/>
    <w:rsid w:val="0042420A"/>
    <w:rsid w:val="00424386"/>
    <w:rsid w:val="004243D2"/>
    <w:rsid w:val="00424610"/>
    <w:rsid w:val="00424AD5"/>
    <w:rsid w:val="00431C8E"/>
    <w:rsid w:val="00435424"/>
    <w:rsid w:val="004365F2"/>
    <w:rsid w:val="00437617"/>
    <w:rsid w:val="00442768"/>
    <w:rsid w:val="00443ED4"/>
    <w:rsid w:val="00444E8E"/>
    <w:rsid w:val="00445C22"/>
    <w:rsid w:val="00447C9A"/>
    <w:rsid w:val="0045067F"/>
    <w:rsid w:val="0045160F"/>
    <w:rsid w:val="00451B94"/>
    <w:rsid w:val="004539ED"/>
    <w:rsid w:val="00455AED"/>
    <w:rsid w:val="00455E4A"/>
    <w:rsid w:val="0046151A"/>
    <w:rsid w:val="00462994"/>
    <w:rsid w:val="0046360D"/>
    <w:rsid w:val="00464560"/>
    <w:rsid w:val="00465398"/>
    <w:rsid w:val="004661F2"/>
    <w:rsid w:val="004671E9"/>
    <w:rsid w:val="00470C41"/>
    <w:rsid w:val="004715FB"/>
    <w:rsid w:val="00473985"/>
    <w:rsid w:val="00474C0D"/>
    <w:rsid w:val="0047690F"/>
    <w:rsid w:val="00476C78"/>
    <w:rsid w:val="004771C8"/>
    <w:rsid w:val="0047778B"/>
    <w:rsid w:val="00477D7C"/>
    <w:rsid w:val="00482174"/>
    <w:rsid w:val="004834C4"/>
    <w:rsid w:val="0048576D"/>
    <w:rsid w:val="00492C18"/>
    <w:rsid w:val="004930E8"/>
    <w:rsid w:val="0049393A"/>
    <w:rsid w:val="00493B1A"/>
    <w:rsid w:val="0049495C"/>
    <w:rsid w:val="00497D7F"/>
    <w:rsid w:val="00497EF6"/>
    <w:rsid w:val="004A2D8A"/>
    <w:rsid w:val="004A45AA"/>
    <w:rsid w:val="004A4F09"/>
    <w:rsid w:val="004A6B38"/>
    <w:rsid w:val="004B2B23"/>
    <w:rsid w:val="004B42D8"/>
    <w:rsid w:val="004B4E65"/>
    <w:rsid w:val="004B6B8F"/>
    <w:rsid w:val="004B7511"/>
    <w:rsid w:val="004C3CF0"/>
    <w:rsid w:val="004D480E"/>
    <w:rsid w:val="004D5857"/>
    <w:rsid w:val="004D5DCE"/>
    <w:rsid w:val="004D6545"/>
    <w:rsid w:val="004D76C4"/>
    <w:rsid w:val="004E23CE"/>
    <w:rsid w:val="004E28DE"/>
    <w:rsid w:val="004E516B"/>
    <w:rsid w:val="004E673D"/>
    <w:rsid w:val="004E6FF4"/>
    <w:rsid w:val="004F2313"/>
    <w:rsid w:val="004F31A7"/>
    <w:rsid w:val="004F3C47"/>
    <w:rsid w:val="004F419B"/>
    <w:rsid w:val="004F724B"/>
    <w:rsid w:val="00500539"/>
    <w:rsid w:val="00500D42"/>
    <w:rsid w:val="00503373"/>
    <w:rsid w:val="00503F3F"/>
    <w:rsid w:val="005045E7"/>
    <w:rsid w:val="00504693"/>
    <w:rsid w:val="00504A59"/>
    <w:rsid w:val="0050512D"/>
    <w:rsid w:val="005057BD"/>
    <w:rsid w:val="00510065"/>
    <w:rsid w:val="00514BE8"/>
    <w:rsid w:val="0052119E"/>
    <w:rsid w:val="005224A3"/>
    <w:rsid w:val="005235F9"/>
    <w:rsid w:val="005272EF"/>
    <w:rsid w:val="00530A6C"/>
    <w:rsid w:val="00530DCF"/>
    <w:rsid w:val="00530FE4"/>
    <w:rsid w:val="005312EB"/>
    <w:rsid w:val="00532FBC"/>
    <w:rsid w:val="00534056"/>
    <w:rsid w:val="00534B6D"/>
    <w:rsid w:val="00535D11"/>
    <w:rsid w:val="00536336"/>
    <w:rsid w:val="0054044B"/>
    <w:rsid w:val="00540C36"/>
    <w:rsid w:val="00541CDE"/>
    <w:rsid w:val="00542ED7"/>
    <w:rsid w:val="005452EA"/>
    <w:rsid w:val="00547BAF"/>
    <w:rsid w:val="00550D4A"/>
    <w:rsid w:val="00555014"/>
    <w:rsid w:val="0055529B"/>
    <w:rsid w:val="00561CE7"/>
    <w:rsid w:val="00564A29"/>
    <w:rsid w:val="00564FBC"/>
    <w:rsid w:val="0056697B"/>
    <w:rsid w:val="005705A9"/>
    <w:rsid w:val="00570FD5"/>
    <w:rsid w:val="00572864"/>
    <w:rsid w:val="0057357D"/>
    <w:rsid w:val="005753B6"/>
    <w:rsid w:val="00580D5D"/>
    <w:rsid w:val="0058152C"/>
    <w:rsid w:val="00581BD6"/>
    <w:rsid w:val="00582DD2"/>
    <w:rsid w:val="00582E0D"/>
    <w:rsid w:val="005844F7"/>
    <w:rsid w:val="00584783"/>
    <w:rsid w:val="0058482B"/>
    <w:rsid w:val="00585D2B"/>
    <w:rsid w:val="0058618A"/>
    <w:rsid w:val="00587002"/>
    <w:rsid w:val="0058735C"/>
    <w:rsid w:val="00591611"/>
    <w:rsid w:val="00592BA8"/>
    <w:rsid w:val="005931C6"/>
    <w:rsid w:val="005965C3"/>
    <w:rsid w:val="00596B65"/>
    <w:rsid w:val="00597B25"/>
    <w:rsid w:val="005A1ED9"/>
    <w:rsid w:val="005A362B"/>
    <w:rsid w:val="005A4952"/>
    <w:rsid w:val="005A4CE8"/>
    <w:rsid w:val="005A537E"/>
    <w:rsid w:val="005A6CB7"/>
    <w:rsid w:val="005A6CE1"/>
    <w:rsid w:val="005A7766"/>
    <w:rsid w:val="005B0B88"/>
    <w:rsid w:val="005B159F"/>
    <w:rsid w:val="005B20A1"/>
    <w:rsid w:val="005B2478"/>
    <w:rsid w:val="005B2E12"/>
    <w:rsid w:val="005B3D10"/>
    <w:rsid w:val="005B5BBA"/>
    <w:rsid w:val="005B5E36"/>
    <w:rsid w:val="005B6644"/>
    <w:rsid w:val="005C21FC"/>
    <w:rsid w:val="005C30AE"/>
    <w:rsid w:val="005C3704"/>
    <w:rsid w:val="005C5F7D"/>
    <w:rsid w:val="005C798D"/>
    <w:rsid w:val="005C7F79"/>
    <w:rsid w:val="005D39B6"/>
    <w:rsid w:val="005D7A48"/>
    <w:rsid w:val="005E03EA"/>
    <w:rsid w:val="005E2ECE"/>
    <w:rsid w:val="005E35F3"/>
    <w:rsid w:val="005E3F82"/>
    <w:rsid w:val="005E3FC6"/>
    <w:rsid w:val="005E400D"/>
    <w:rsid w:val="005E6699"/>
    <w:rsid w:val="005E698D"/>
    <w:rsid w:val="005F09F1"/>
    <w:rsid w:val="005F0D56"/>
    <w:rsid w:val="005F3076"/>
    <w:rsid w:val="005F5329"/>
    <w:rsid w:val="005F5812"/>
    <w:rsid w:val="005F645A"/>
    <w:rsid w:val="005F7EDE"/>
    <w:rsid w:val="0060060C"/>
    <w:rsid w:val="006015DE"/>
    <w:rsid w:val="006058BE"/>
    <w:rsid w:val="00605CFD"/>
    <w:rsid w:val="00606B8E"/>
    <w:rsid w:val="00610CEF"/>
    <w:rsid w:val="00610F64"/>
    <w:rsid w:val="006118D1"/>
    <w:rsid w:val="0061251F"/>
    <w:rsid w:val="00613B57"/>
    <w:rsid w:val="006202D5"/>
    <w:rsid w:val="00620D93"/>
    <w:rsid w:val="00620E68"/>
    <w:rsid w:val="00622B2B"/>
    <w:rsid w:val="0062386A"/>
    <w:rsid w:val="006245F0"/>
    <w:rsid w:val="006246F6"/>
    <w:rsid w:val="0062576D"/>
    <w:rsid w:val="00625788"/>
    <w:rsid w:val="00627A73"/>
    <w:rsid w:val="006305AA"/>
    <w:rsid w:val="006306FE"/>
    <w:rsid w:val="006315CE"/>
    <w:rsid w:val="00632705"/>
    <w:rsid w:val="0063277E"/>
    <w:rsid w:val="006364F4"/>
    <w:rsid w:val="00636667"/>
    <w:rsid w:val="006402BD"/>
    <w:rsid w:val="00640352"/>
    <w:rsid w:val="00640613"/>
    <w:rsid w:val="00640F65"/>
    <w:rsid w:val="006426D5"/>
    <w:rsid w:val="00642924"/>
    <w:rsid w:val="00643222"/>
    <w:rsid w:val="0064329F"/>
    <w:rsid w:val="00645EDE"/>
    <w:rsid w:val="00645FF6"/>
    <w:rsid w:val="006466FF"/>
    <w:rsid w:val="00646A5F"/>
    <w:rsid w:val="006475C1"/>
    <w:rsid w:val="00647DE0"/>
    <w:rsid w:val="00652667"/>
    <w:rsid w:val="00652744"/>
    <w:rsid w:val="00654E2D"/>
    <w:rsid w:val="006565C2"/>
    <w:rsid w:val="00656C00"/>
    <w:rsid w:val="00661967"/>
    <w:rsid w:val="00661B1B"/>
    <w:rsid w:val="00661F61"/>
    <w:rsid w:val="00663DFA"/>
    <w:rsid w:val="00664B77"/>
    <w:rsid w:val="0066508E"/>
    <w:rsid w:val="00671B49"/>
    <w:rsid w:val="00671EEA"/>
    <w:rsid w:val="00672B00"/>
    <w:rsid w:val="00673A83"/>
    <w:rsid w:val="00674155"/>
    <w:rsid w:val="006746CA"/>
    <w:rsid w:val="00675443"/>
    <w:rsid w:val="006755D0"/>
    <w:rsid w:val="00677743"/>
    <w:rsid w:val="00677BDC"/>
    <w:rsid w:val="00681E03"/>
    <w:rsid w:val="00682745"/>
    <w:rsid w:val="006832E2"/>
    <w:rsid w:val="0068351B"/>
    <w:rsid w:val="00683DDA"/>
    <w:rsid w:val="00686001"/>
    <w:rsid w:val="0069105D"/>
    <w:rsid w:val="00691A49"/>
    <w:rsid w:val="006928CE"/>
    <w:rsid w:val="00692AD6"/>
    <w:rsid w:val="00695745"/>
    <w:rsid w:val="0069600B"/>
    <w:rsid w:val="00697B01"/>
    <w:rsid w:val="006A0A1A"/>
    <w:rsid w:val="006A2C42"/>
    <w:rsid w:val="006A2CD1"/>
    <w:rsid w:val="006A6460"/>
    <w:rsid w:val="006A6E47"/>
    <w:rsid w:val="006B0760"/>
    <w:rsid w:val="006B104E"/>
    <w:rsid w:val="006B1471"/>
    <w:rsid w:val="006B1A9F"/>
    <w:rsid w:val="006B494C"/>
    <w:rsid w:val="006B59EA"/>
    <w:rsid w:val="006B5AEA"/>
    <w:rsid w:val="006B6383"/>
    <w:rsid w:val="006B640D"/>
    <w:rsid w:val="006C0210"/>
    <w:rsid w:val="006C0D80"/>
    <w:rsid w:val="006C1137"/>
    <w:rsid w:val="006C55D1"/>
    <w:rsid w:val="006C61FA"/>
    <w:rsid w:val="006D0599"/>
    <w:rsid w:val="006D0896"/>
    <w:rsid w:val="006D2982"/>
    <w:rsid w:val="006D2B72"/>
    <w:rsid w:val="006D4955"/>
    <w:rsid w:val="006D5E9C"/>
    <w:rsid w:val="006E0150"/>
    <w:rsid w:val="006E25D2"/>
    <w:rsid w:val="006E3D5C"/>
    <w:rsid w:val="006E3F72"/>
    <w:rsid w:val="006E4395"/>
    <w:rsid w:val="006E43B5"/>
    <w:rsid w:val="006E4957"/>
    <w:rsid w:val="006E6FFB"/>
    <w:rsid w:val="006E7A89"/>
    <w:rsid w:val="006F015D"/>
    <w:rsid w:val="006F08C5"/>
    <w:rsid w:val="006F1B82"/>
    <w:rsid w:val="006F1CEA"/>
    <w:rsid w:val="006F2E62"/>
    <w:rsid w:val="006F57E6"/>
    <w:rsid w:val="006F72D7"/>
    <w:rsid w:val="006F7649"/>
    <w:rsid w:val="0070272A"/>
    <w:rsid w:val="0070391A"/>
    <w:rsid w:val="00703EFD"/>
    <w:rsid w:val="00704414"/>
    <w:rsid w:val="00706486"/>
    <w:rsid w:val="007065CE"/>
    <w:rsid w:val="00706F1E"/>
    <w:rsid w:val="00711781"/>
    <w:rsid w:val="00712838"/>
    <w:rsid w:val="00712B41"/>
    <w:rsid w:val="00714846"/>
    <w:rsid w:val="007152DA"/>
    <w:rsid w:val="0071753F"/>
    <w:rsid w:val="00721339"/>
    <w:rsid w:val="007214E3"/>
    <w:rsid w:val="007222F7"/>
    <w:rsid w:val="00724679"/>
    <w:rsid w:val="00725368"/>
    <w:rsid w:val="00727533"/>
    <w:rsid w:val="007304F3"/>
    <w:rsid w:val="00730839"/>
    <w:rsid w:val="00730F60"/>
    <w:rsid w:val="00732DDD"/>
    <w:rsid w:val="00733FF9"/>
    <w:rsid w:val="0074650A"/>
    <w:rsid w:val="00747037"/>
    <w:rsid w:val="00752038"/>
    <w:rsid w:val="0075233C"/>
    <w:rsid w:val="00753FCD"/>
    <w:rsid w:val="007554DF"/>
    <w:rsid w:val="00756222"/>
    <w:rsid w:val="00757182"/>
    <w:rsid w:val="0075776D"/>
    <w:rsid w:val="007601D6"/>
    <w:rsid w:val="007613FB"/>
    <w:rsid w:val="00761E34"/>
    <w:rsid w:val="00764D18"/>
    <w:rsid w:val="00767852"/>
    <w:rsid w:val="007700DB"/>
    <w:rsid w:val="00770837"/>
    <w:rsid w:val="007718B2"/>
    <w:rsid w:val="007722BF"/>
    <w:rsid w:val="0077580B"/>
    <w:rsid w:val="00777786"/>
    <w:rsid w:val="00781167"/>
    <w:rsid w:val="00782719"/>
    <w:rsid w:val="00783ED3"/>
    <w:rsid w:val="0078505D"/>
    <w:rsid w:val="007854B3"/>
    <w:rsid w:val="0078787D"/>
    <w:rsid w:val="00787FA8"/>
    <w:rsid w:val="007912A7"/>
    <w:rsid w:val="00792C17"/>
    <w:rsid w:val="0079348D"/>
    <w:rsid w:val="007944F8"/>
    <w:rsid w:val="007973E3"/>
    <w:rsid w:val="007A0784"/>
    <w:rsid w:val="007A1883"/>
    <w:rsid w:val="007A32A0"/>
    <w:rsid w:val="007A3CAF"/>
    <w:rsid w:val="007A777A"/>
    <w:rsid w:val="007B125F"/>
    <w:rsid w:val="007B644C"/>
    <w:rsid w:val="007B6734"/>
    <w:rsid w:val="007C474B"/>
    <w:rsid w:val="007C54C8"/>
    <w:rsid w:val="007C6E30"/>
    <w:rsid w:val="007C714F"/>
    <w:rsid w:val="007D0720"/>
    <w:rsid w:val="007D10F2"/>
    <w:rsid w:val="007D207E"/>
    <w:rsid w:val="007D33C0"/>
    <w:rsid w:val="007D429E"/>
    <w:rsid w:val="007D5510"/>
    <w:rsid w:val="007D6DEC"/>
    <w:rsid w:val="007E14A4"/>
    <w:rsid w:val="007E29C7"/>
    <w:rsid w:val="007E341C"/>
    <w:rsid w:val="007E46A1"/>
    <w:rsid w:val="007E4917"/>
    <w:rsid w:val="007E62FF"/>
    <w:rsid w:val="007E6A58"/>
    <w:rsid w:val="007E730D"/>
    <w:rsid w:val="007E7311"/>
    <w:rsid w:val="007F20C0"/>
    <w:rsid w:val="007F22A5"/>
    <w:rsid w:val="007F38A6"/>
    <w:rsid w:val="007F403E"/>
    <w:rsid w:val="007F5B24"/>
    <w:rsid w:val="0080146E"/>
    <w:rsid w:val="00802D0F"/>
    <w:rsid w:val="0080401A"/>
    <w:rsid w:val="00804465"/>
    <w:rsid w:val="00805209"/>
    <w:rsid w:val="00805B51"/>
    <w:rsid w:val="00805C43"/>
    <w:rsid w:val="008072AC"/>
    <w:rsid w:val="00810CEA"/>
    <w:rsid w:val="00813687"/>
    <w:rsid w:val="00813FE9"/>
    <w:rsid w:val="00814712"/>
    <w:rsid w:val="00816322"/>
    <w:rsid w:val="008233E5"/>
    <w:rsid w:val="0082371B"/>
    <w:rsid w:val="00823D58"/>
    <w:rsid w:val="00825083"/>
    <w:rsid w:val="00826C13"/>
    <w:rsid w:val="00826E25"/>
    <w:rsid w:val="00827FE4"/>
    <w:rsid w:val="008330FD"/>
    <w:rsid w:val="00833DE8"/>
    <w:rsid w:val="00833F47"/>
    <w:rsid w:val="008348C3"/>
    <w:rsid w:val="00835B2E"/>
    <w:rsid w:val="00835B47"/>
    <w:rsid w:val="00836926"/>
    <w:rsid w:val="008373B4"/>
    <w:rsid w:val="00837BD4"/>
    <w:rsid w:val="008404C4"/>
    <w:rsid w:val="008438BA"/>
    <w:rsid w:val="00843AC7"/>
    <w:rsid w:val="00844E3A"/>
    <w:rsid w:val="00846322"/>
    <w:rsid w:val="00847D37"/>
    <w:rsid w:val="0085001D"/>
    <w:rsid w:val="00850629"/>
    <w:rsid w:val="00850D6F"/>
    <w:rsid w:val="008510BC"/>
    <w:rsid w:val="00851142"/>
    <w:rsid w:val="00851B36"/>
    <w:rsid w:val="00852A23"/>
    <w:rsid w:val="008542D0"/>
    <w:rsid w:val="008552A9"/>
    <w:rsid w:val="008553C8"/>
    <w:rsid w:val="00856A39"/>
    <w:rsid w:val="008575FF"/>
    <w:rsid w:val="0086006A"/>
    <w:rsid w:val="00861600"/>
    <w:rsid w:val="00861EF2"/>
    <w:rsid w:val="0086482C"/>
    <w:rsid w:val="008666A1"/>
    <w:rsid w:val="00867833"/>
    <w:rsid w:val="00870802"/>
    <w:rsid w:val="00871A41"/>
    <w:rsid w:val="00872A08"/>
    <w:rsid w:val="00874992"/>
    <w:rsid w:val="00874B7B"/>
    <w:rsid w:val="00876140"/>
    <w:rsid w:val="00877263"/>
    <w:rsid w:val="00882E64"/>
    <w:rsid w:val="00883F42"/>
    <w:rsid w:val="00885C1D"/>
    <w:rsid w:val="00886683"/>
    <w:rsid w:val="00886D76"/>
    <w:rsid w:val="00887AD3"/>
    <w:rsid w:val="008938AB"/>
    <w:rsid w:val="00895299"/>
    <w:rsid w:val="00895368"/>
    <w:rsid w:val="00895C99"/>
    <w:rsid w:val="00897019"/>
    <w:rsid w:val="008973BA"/>
    <w:rsid w:val="0089765A"/>
    <w:rsid w:val="008A3072"/>
    <w:rsid w:val="008A6916"/>
    <w:rsid w:val="008A726C"/>
    <w:rsid w:val="008B0A07"/>
    <w:rsid w:val="008B2B45"/>
    <w:rsid w:val="008B2C1E"/>
    <w:rsid w:val="008B3040"/>
    <w:rsid w:val="008B781F"/>
    <w:rsid w:val="008B788A"/>
    <w:rsid w:val="008B7EDE"/>
    <w:rsid w:val="008C0069"/>
    <w:rsid w:val="008C1495"/>
    <w:rsid w:val="008C3A73"/>
    <w:rsid w:val="008C494A"/>
    <w:rsid w:val="008C5E2A"/>
    <w:rsid w:val="008D0916"/>
    <w:rsid w:val="008D3331"/>
    <w:rsid w:val="008D3F0E"/>
    <w:rsid w:val="008D4159"/>
    <w:rsid w:val="008D49E0"/>
    <w:rsid w:val="008D5522"/>
    <w:rsid w:val="008D69C5"/>
    <w:rsid w:val="008D7404"/>
    <w:rsid w:val="008E0F86"/>
    <w:rsid w:val="008E5812"/>
    <w:rsid w:val="008E79AA"/>
    <w:rsid w:val="008F2DC1"/>
    <w:rsid w:val="008F70AD"/>
    <w:rsid w:val="008F7CE2"/>
    <w:rsid w:val="009009F6"/>
    <w:rsid w:val="00900DB1"/>
    <w:rsid w:val="009022BF"/>
    <w:rsid w:val="00903DE9"/>
    <w:rsid w:val="00911695"/>
    <w:rsid w:val="00911BD6"/>
    <w:rsid w:val="00911C1B"/>
    <w:rsid w:val="00911CD9"/>
    <w:rsid w:val="00912B71"/>
    <w:rsid w:val="00912DC6"/>
    <w:rsid w:val="00913ABF"/>
    <w:rsid w:val="00914DE2"/>
    <w:rsid w:val="00916306"/>
    <w:rsid w:val="0092057E"/>
    <w:rsid w:val="00920E8D"/>
    <w:rsid w:val="0092223D"/>
    <w:rsid w:val="00922989"/>
    <w:rsid w:val="009232B9"/>
    <w:rsid w:val="0092487D"/>
    <w:rsid w:val="00925AFB"/>
    <w:rsid w:val="009261DE"/>
    <w:rsid w:val="009272F4"/>
    <w:rsid w:val="009309E7"/>
    <w:rsid w:val="00931632"/>
    <w:rsid w:val="00932C92"/>
    <w:rsid w:val="00934AB5"/>
    <w:rsid w:val="00935ACE"/>
    <w:rsid w:val="009408A9"/>
    <w:rsid w:val="00942E9F"/>
    <w:rsid w:val="00944A2A"/>
    <w:rsid w:val="00944D02"/>
    <w:rsid w:val="009454E4"/>
    <w:rsid w:val="00945D94"/>
    <w:rsid w:val="00945E67"/>
    <w:rsid w:val="00946836"/>
    <w:rsid w:val="0095393B"/>
    <w:rsid w:val="00953AF0"/>
    <w:rsid w:val="00953E49"/>
    <w:rsid w:val="0095448B"/>
    <w:rsid w:val="00955590"/>
    <w:rsid w:val="00955FF3"/>
    <w:rsid w:val="0096160B"/>
    <w:rsid w:val="0096556C"/>
    <w:rsid w:val="0096683A"/>
    <w:rsid w:val="009669B3"/>
    <w:rsid w:val="00966EE2"/>
    <w:rsid w:val="00967611"/>
    <w:rsid w:val="00970798"/>
    <w:rsid w:val="0097404E"/>
    <w:rsid w:val="0098200F"/>
    <w:rsid w:val="00983A55"/>
    <w:rsid w:val="00984240"/>
    <w:rsid w:val="0098724F"/>
    <w:rsid w:val="00987F2B"/>
    <w:rsid w:val="009932A2"/>
    <w:rsid w:val="0099397E"/>
    <w:rsid w:val="0099458E"/>
    <w:rsid w:val="00994766"/>
    <w:rsid w:val="0099483F"/>
    <w:rsid w:val="00995301"/>
    <w:rsid w:val="00995B07"/>
    <w:rsid w:val="0099737C"/>
    <w:rsid w:val="009A0198"/>
    <w:rsid w:val="009A2619"/>
    <w:rsid w:val="009A3362"/>
    <w:rsid w:val="009A3CA7"/>
    <w:rsid w:val="009A5850"/>
    <w:rsid w:val="009A701B"/>
    <w:rsid w:val="009A77DF"/>
    <w:rsid w:val="009A7B23"/>
    <w:rsid w:val="009B10D6"/>
    <w:rsid w:val="009B7141"/>
    <w:rsid w:val="009B7EE9"/>
    <w:rsid w:val="009C1774"/>
    <w:rsid w:val="009C4CC4"/>
    <w:rsid w:val="009C72CB"/>
    <w:rsid w:val="009D2097"/>
    <w:rsid w:val="009D5EBB"/>
    <w:rsid w:val="009D65D0"/>
    <w:rsid w:val="009D7D48"/>
    <w:rsid w:val="009D7E91"/>
    <w:rsid w:val="009E0087"/>
    <w:rsid w:val="009E135E"/>
    <w:rsid w:val="009E1E39"/>
    <w:rsid w:val="009E3C92"/>
    <w:rsid w:val="009E54F4"/>
    <w:rsid w:val="009E71AD"/>
    <w:rsid w:val="009F1D13"/>
    <w:rsid w:val="009F2BFA"/>
    <w:rsid w:val="00A017C9"/>
    <w:rsid w:val="00A01DBA"/>
    <w:rsid w:val="00A02BD0"/>
    <w:rsid w:val="00A035DF"/>
    <w:rsid w:val="00A03A3D"/>
    <w:rsid w:val="00A040A7"/>
    <w:rsid w:val="00A045C4"/>
    <w:rsid w:val="00A059E1"/>
    <w:rsid w:val="00A05FE7"/>
    <w:rsid w:val="00A07F34"/>
    <w:rsid w:val="00A10DFA"/>
    <w:rsid w:val="00A1366E"/>
    <w:rsid w:val="00A165CE"/>
    <w:rsid w:val="00A171D9"/>
    <w:rsid w:val="00A17957"/>
    <w:rsid w:val="00A205DB"/>
    <w:rsid w:val="00A21708"/>
    <w:rsid w:val="00A22362"/>
    <w:rsid w:val="00A23225"/>
    <w:rsid w:val="00A249BA"/>
    <w:rsid w:val="00A25807"/>
    <w:rsid w:val="00A2693A"/>
    <w:rsid w:val="00A27186"/>
    <w:rsid w:val="00A27351"/>
    <w:rsid w:val="00A30494"/>
    <w:rsid w:val="00A307C7"/>
    <w:rsid w:val="00A30CF4"/>
    <w:rsid w:val="00A35BAF"/>
    <w:rsid w:val="00A41827"/>
    <w:rsid w:val="00A44581"/>
    <w:rsid w:val="00A45093"/>
    <w:rsid w:val="00A507BB"/>
    <w:rsid w:val="00A50EAF"/>
    <w:rsid w:val="00A50FF2"/>
    <w:rsid w:val="00A52238"/>
    <w:rsid w:val="00A52BC3"/>
    <w:rsid w:val="00A55387"/>
    <w:rsid w:val="00A5543A"/>
    <w:rsid w:val="00A5652D"/>
    <w:rsid w:val="00A602F9"/>
    <w:rsid w:val="00A627EB"/>
    <w:rsid w:val="00A6484E"/>
    <w:rsid w:val="00A650EE"/>
    <w:rsid w:val="00A662C8"/>
    <w:rsid w:val="00A663A5"/>
    <w:rsid w:val="00A6656E"/>
    <w:rsid w:val="00A677C9"/>
    <w:rsid w:val="00A67BD2"/>
    <w:rsid w:val="00A7113C"/>
    <w:rsid w:val="00A71157"/>
    <w:rsid w:val="00A72B8A"/>
    <w:rsid w:val="00A75537"/>
    <w:rsid w:val="00A76C5E"/>
    <w:rsid w:val="00A81671"/>
    <w:rsid w:val="00A82AAE"/>
    <w:rsid w:val="00A8385D"/>
    <w:rsid w:val="00A840C1"/>
    <w:rsid w:val="00A92446"/>
    <w:rsid w:val="00A93E76"/>
    <w:rsid w:val="00A95C0A"/>
    <w:rsid w:val="00A966E6"/>
    <w:rsid w:val="00A97E40"/>
    <w:rsid w:val="00AA2B80"/>
    <w:rsid w:val="00AB2BE3"/>
    <w:rsid w:val="00AB3876"/>
    <w:rsid w:val="00AB5F1D"/>
    <w:rsid w:val="00AB64BD"/>
    <w:rsid w:val="00AB7834"/>
    <w:rsid w:val="00AC0C02"/>
    <w:rsid w:val="00AC2B61"/>
    <w:rsid w:val="00AC35D5"/>
    <w:rsid w:val="00AC4D5F"/>
    <w:rsid w:val="00AC4DE4"/>
    <w:rsid w:val="00AD002C"/>
    <w:rsid w:val="00AD0AD1"/>
    <w:rsid w:val="00AD1234"/>
    <w:rsid w:val="00AD1D2C"/>
    <w:rsid w:val="00AD5059"/>
    <w:rsid w:val="00AD632B"/>
    <w:rsid w:val="00AE0525"/>
    <w:rsid w:val="00AE08DB"/>
    <w:rsid w:val="00AE2729"/>
    <w:rsid w:val="00AE2A8F"/>
    <w:rsid w:val="00AE3148"/>
    <w:rsid w:val="00AE3764"/>
    <w:rsid w:val="00AE3CCC"/>
    <w:rsid w:val="00AE5AE2"/>
    <w:rsid w:val="00AE683D"/>
    <w:rsid w:val="00AE7343"/>
    <w:rsid w:val="00AF0FC5"/>
    <w:rsid w:val="00AF28BE"/>
    <w:rsid w:val="00AF4EA9"/>
    <w:rsid w:val="00AF571C"/>
    <w:rsid w:val="00AF66F4"/>
    <w:rsid w:val="00B00A13"/>
    <w:rsid w:val="00B00D69"/>
    <w:rsid w:val="00B00E04"/>
    <w:rsid w:val="00B0180F"/>
    <w:rsid w:val="00B05485"/>
    <w:rsid w:val="00B069B9"/>
    <w:rsid w:val="00B11CB5"/>
    <w:rsid w:val="00B122FC"/>
    <w:rsid w:val="00B134C1"/>
    <w:rsid w:val="00B1420A"/>
    <w:rsid w:val="00B1458E"/>
    <w:rsid w:val="00B14B2B"/>
    <w:rsid w:val="00B14C51"/>
    <w:rsid w:val="00B1665A"/>
    <w:rsid w:val="00B17C2D"/>
    <w:rsid w:val="00B20021"/>
    <w:rsid w:val="00B20FDE"/>
    <w:rsid w:val="00B253CD"/>
    <w:rsid w:val="00B30C58"/>
    <w:rsid w:val="00B332D1"/>
    <w:rsid w:val="00B3461A"/>
    <w:rsid w:val="00B379A0"/>
    <w:rsid w:val="00B42041"/>
    <w:rsid w:val="00B43FBF"/>
    <w:rsid w:val="00B44F11"/>
    <w:rsid w:val="00B51846"/>
    <w:rsid w:val="00B53564"/>
    <w:rsid w:val="00B54989"/>
    <w:rsid w:val="00B5538B"/>
    <w:rsid w:val="00B56A1E"/>
    <w:rsid w:val="00B62979"/>
    <w:rsid w:val="00B653F0"/>
    <w:rsid w:val="00B65592"/>
    <w:rsid w:val="00B66B55"/>
    <w:rsid w:val="00B66E46"/>
    <w:rsid w:val="00B70056"/>
    <w:rsid w:val="00B731D2"/>
    <w:rsid w:val="00B74D75"/>
    <w:rsid w:val="00B816C4"/>
    <w:rsid w:val="00B81ED7"/>
    <w:rsid w:val="00B823A7"/>
    <w:rsid w:val="00B828E5"/>
    <w:rsid w:val="00B85C0A"/>
    <w:rsid w:val="00B90433"/>
    <w:rsid w:val="00B90FA5"/>
    <w:rsid w:val="00B919F1"/>
    <w:rsid w:val="00B91BD8"/>
    <w:rsid w:val="00B9376E"/>
    <w:rsid w:val="00B9499D"/>
    <w:rsid w:val="00BA0F33"/>
    <w:rsid w:val="00BA2260"/>
    <w:rsid w:val="00BA33F7"/>
    <w:rsid w:val="00BA51DA"/>
    <w:rsid w:val="00BA59E0"/>
    <w:rsid w:val="00BB224F"/>
    <w:rsid w:val="00BB3FB3"/>
    <w:rsid w:val="00BB468D"/>
    <w:rsid w:val="00BC0BE5"/>
    <w:rsid w:val="00BC0E8D"/>
    <w:rsid w:val="00BC27FF"/>
    <w:rsid w:val="00BC4F18"/>
    <w:rsid w:val="00BC6AD5"/>
    <w:rsid w:val="00BD016F"/>
    <w:rsid w:val="00BD2655"/>
    <w:rsid w:val="00BD2A2F"/>
    <w:rsid w:val="00BD50CE"/>
    <w:rsid w:val="00BD5285"/>
    <w:rsid w:val="00BD5A14"/>
    <w:rsid w:val="00BD676E"/>
    <w:rsid w:val="00BD7C23"/>
    <w:rsid w:val="00BE2551"/>
    <w:rsid w:val="00BE29ED"/>
    <w:rsid w:val="00BE5A5D"/>
    <w:rsid w:val="00BE5C50"/>
    <w:rsid w:val="00BE6551"/>
    <w:rsid w:val="00BE7B5D"/>
    <w:rsid w:val="00BF093B"/>
    <w:rsid w:val="00BF112B"/>
    <w:rsid w:val="00BF2CED"/>
    <w:rsid w:val="00BF4667"/>
    <w:rsid w:val="00BF5F93"/>
    <w:rsid w:val="00BF7364"/>
    <w:rsid w:val="00C00B88"/>
    <w:rsid w:val="00C00EBF"/>
    <w:rsid w:val="00C01C7D"/>
    <w:rsid w:val="00C03909"/>
    <w:rsid w:val="00C03A32"/>
    <w:rsid w:val="00C05E1E"/>
    <w:rsid w:val="00C06B2A"/>
    <w:rsid w:val="00C07198"/>
    <w:rsid w:val="00C127B6"/>
    <w:rsid w:val="00C146C1"/>
    <w:rsid w:val="00C14AD5"/>
    <w:rsid w:val="00C15AA6"/>
    <w:rsid w:val="00C177AB"/>
    <w:rsid w:val="00C300B5"/>
    <w:rsid w:val="00C32A84"/>
    <w:rsid w:val="00C33FC5"/>
    <w:rsid w:val="00C34D9D"/>
    <w:rsid w:val="00C35E57"/>
    <w:rsid w:val="00C35E80"/>
    <w:rsid w:val="00C36395"/>
    <w:rsid w:val="00C363DC"/>
    <w:rsid w:val="00C40AA2"/>
    <w:rsid w:val="00C4244F"/>
    <w:rsid w:val="00C4394D"/>
    <w:rsid w:val="00C43F6D"/>
    <w:rsid w:val="00C458D3"/>
    <w:rsid w:val="00C46138"/>
    <w:rsid w:val="00C5094E"/>
    <w:rsid w:val="00C52BD4"/>
    <w:rsid w:val="00C54586"/>
    <w:rsid w:val="00C54E6F"/>
    <w:rsid w:val="00C55255"/>
    <w:rsid w:val="00C56E80"/>
    <w:rsid w:val="00C5798B"/>
    <w:rsid w:val="00C60B55"/>
    <w:rsid w:val="00C60F7E"/>
    <w:rsid w:val="00C613FA"/>
    <w:rsid w:val="00C632ED"/>
    <w:rsid w:val="00C64A50"/>
    <w:rsid w:val="00C64D81"/>
    <w:rsid w:val="00C66150"/>
    <w:rsid w:val="00C665FC"/>
    <w:rsid w:val="00C66B70"/>
    <w:rsid w:val="00C66EC1"/>
    <w:rsid w:val="00C675DF"/>
    <w:rsid w:val="00C67966"/>
    <w:rsid w:val="00C67F96"/>
    <w:rsid w:val="00C707FE"/>
    <w:rsid w:val="00C70EF5"/>
    <w:rsid w:val="00C71F37"/>
    <w:rsid w:val="00C72BF4"/>
    <w:rsid w:val="00C73306"/>
    <w:rsid w:val="00C741BC"/>
    <w:rsid w:val="00C756C5"/>
    <w:rsid w:val="00C77201"/>
    <w:rsid w:val="00C772A0"/>
    <w:rsid w:val="00C77869"/>
    <w:rsid w:val="00C82195"/>
    <w:rsid w:val="00C82300"/>
    <w:rsid w:val="00C82CAE"/>
    <w:rsid w:val="00C8442E"/>
    <w:rsid w:val="00C87E72"/>
    <w:rsid w:val="00C90198"/>
    <w:rsid w:val="00C930A8"/>
    <w:rsid w:val="00CA108B"/>
    <w:rsid w:val="00CA48C9"/>
    <w:rsid w:val="00CA6CDB"/>
    <w:rsid w:val="00CA6D46"/>
    <w:rsid w:val="00CB3330"/>
    <w:rsid w:val="00CB3EDC"/>
    <w:rsid w:val="00CB5E13"/>
    <w:rsid w:val="00CC22B5"/>
    <w:rsid w:val="00CC3524"/>
    <w:rsid w:val="00CC3C2B"/>
    <w:rsid w:val="00CC49DA"/>
    <w:rsid w:val="00CC59F2"/>
    <w:rsid w:val="00CC69C7"/>
    <w:rsid w:val="00CD1D6C"/>
    <w:rsid w:val="00CD27BE"/>
    <w:rsid w:val="00CD292E"/>
    <w:rsid w:val="00CD29E9"/>
    <w:rsid w:val="00CD4BBC"/>
    <w:rsid w:val="00CD6F0F"/>
    <w:rsid w:val="00CD7064"/>
    <w:rsid w:val="00CE0BB7"/>
    <w:rsid w:val="00CE109A"/>
    <w:rsid w:val="00CE1BC9"/>
    <w:rsid w:val="00CE2DCF"/>
    <w:rsid w:val="00CE3DAD"/>
    <w:rsid w:val="00CE3E9A"/>
    <w:rsid w:val="00CE6673"/>
    <w:rsid w:val="00CE66E1"/>
    <w:rsid w:val="00CE708B"/>
    <w:rsid w:val="00CF1BAF"/>
    <w:rsid w:val="00CF26B7"/>
    <w:rsid w:val="00CF2871"/>
    <w:rsid w:val="00CF34FA"/>
    <w:rsid w:val="00CF44F3"/>
    <w:rsid w:val="00CF451B"/>
    <w:rsid w:val="00CF45F0"/>
    <w:rsid w:val="00CF4C3F"/>
    <w:rsid w:val="00CF65FC"/>
    <w:rsid w:val="00CF6E39"/>
    <w:rsid w:val="00CF72DA"/>
    <w:rsid w:val="00CF7759"/>
    <w:rsid w:val="00D00728"/>
    <w:rsid w:val="00D03144"/>
    <w:rsid w:val="00D03B57"/>
    <w:rsid w:val="00D03C98"/>
    <w:rsid w:val="00D0549C"/>
    <w:rsid w:val="00D06093"/>
    <w:rsid w:val="00D0769A"/>
    <w:rsid w:val="00D07DE1"/>
    <w:rsid w:val="00D10148"/>
    <w:rsid w:val="00D10758"/>
    <w:rsid w:val="00D127B9"/>
    <w:rsid w:val="00D15B4E"/>
    <w:rsid w:val="00D168D1"/>
    <w:rsid w:val="00D170D4"/>
    <w:rsid w:val="00D177E7"/>
    <w:rsid w:val="00D2079F"/>
    <w:rsid w:val="00D20DE2"/>
    <w:rsid w:val="00D21F98"/>
    <w:rsid w:val="00D24BE7"/>
    <w:rsid w:val="00D2764A"/>
    <w:rsid w:val="00D30743"/>
    <w:rsid w:val="00D315A6"/>
    <w:rsid w:val="00D3337A"/>
    <w:rsid w:val="00D37060"/>
    <w:rsid w:val="00D40FB3"/>
    <w:rsid w:val="00D42FE9"/>
    <w:rsid w:val="00D447EF"/>
    <w:rsid w:val="00D505E2"/>
    <w:rsid w:val="00D51242"/>
    <w:rsid w:val="00D54CD9"/>
    <w:rsid w:val="00D601E1"/>
    <w:rsid w:val="00D6188E"/>
    <w:rsid w:val="00D63763"/>
    <w:rsid w:val="00D6498F"/>
    <w:rsid w:val="00D67B57"/>
    <w:rsid w:val="00D700C9"/>
    <w:rsid w:val="00D70DBF"/>
    <w:rsid w:val="00D725C2"/>
    <w:rsid w:val="00D7463D"/>
    <w:rsid w:val="00D760D0"/>
    <w:rsid w:val="00D765F9"/>
    <w:rsid w:val="00D76A97"/>
    <w:rsid w:val="00D76B7C"/>
    <w:rsid w:val="00D80C9E"/>
    <w:rsid w:val="00D80F5A"/>
    <w:rsid w:val="00D81346"/>
    <w:rsid w:val="00D817E0"/>
    <w:rsid w:val="00D823E7"/>
    <w:rsid w:val="00D83DE8"/>
    <w:rsid w:val="00D84943"/>
    <w:rsid w:val="00D87E77"/>
    <w:rsid w:val="00D920F3"/>
    <w:rsid w:val="00D94AE7"/>
    <w:rsid w:val="00D95CD2"/>
    <w:rsid w:val="00D964A7"/>
    <w:rsid w:val="00D966B3"/>
    <w:rsid w:val="00D970F0"/>
    <w:rsid w:val="00DA1185"/>
    <w:rsid w:val="00DA2CA8"/>
    <w:rsid w:val="00DA4540"/>
    <w:rsid w:val="00DA5865"/>
    <w:rsid w:val="00DA587E"/>
    <w:rsid w:val="00DA60F4"/>
    <w:rsid w:val="00DA72D4"/>
    <w:rsid w:val="00DA7AF8"/>
    <w:rsid w:val="00DB005A"/>
    <w:rsid w:val="00DB0F8B"/>
    <w:rsid w:val="00DB1166"/>
    <w:rsid w:val="00DB13D1"/>
    <w:rsid w:val="00DB1C1B"/>
    <w:rsid w:val="00DB3052"/>
    <w:rsid w:val="00DB4333"/>
    <w:rsid w:val="00DB448E"/>
    <w:rsid w:val="00DC0E15"/>
    <w:rsid w:val="00DC2D17"/>
    <w:rsid w:val="00DC3DBA"/>
    <w:rsid w:val="00DC3E9E"/>
    <w:rsid w:val="00DC7F88"/>
    <w:rsid w:val="00DD48A5"/>
    <w:rsid w:val="00DD74BC"/>
    <w:rsid w:val="00DE12CA"/>
    <w:rsid w:val="00DE23BF"/>
    <w:rsid w:val="00DE3981"/>
    <w:rsid w:val="00DE40DD"/>
    <w:rsid w:val="00DE7755"/>
    <w:rsid w:val="00DF0156"/>
    <w:rsid w:val="00DF059A"/>
    <w:rsid w:val="00DF1765"/>
    <w:rsid w:val="00DF182C"/>
    <w:rsid w:val="00DF3D56"/>
    <w:rsid w:val="00DF64E9"/>
    <w:rsid w:val="00DF6D19"/>
    <w:rsid w:val="00DF6ED2"/>
    <w:rsid w:val="00DF70F5"/>
    <w:rsid w:val="00DF72B9"/>
    <w:rsid w:val="00DF76FD"/>
    <w:rsid w:val="00E0143A"/>
    <w:rsid w:val="00E01451"/>
    <w:rsid w:val="00E01F3C"/>
    <w:rsid w:val="00E025A5"/>
    <w:rsid w:val="00E06072"/>
    <w:rsid w:val="00E06A45"/>
    <w:rsid w:val="00E06C4F"/>
    <w:rsid w:val="00E13F6E"/>
    <w:rsid w:val="00E1446B"/>
    <w:rsid w:val="00E1505F"/>
    <w:rsid w:val="00E15A66"/>
    <w:rsid w:val="00E167CE"/>
    <w:rsid w:val="00E16D3C"/>
    <w:rsid w:val="00E21A20"/>
    <w:rsid w:val="00E2252C"/>
    <w:rsid w:val="00E270C0"/>
    <w:rsid w:val="00E320C1"/>
    <w:rsid w:val="00E32316"/>
    <w:rsid w:val="00E32605"/>
    <w:rsid w:val="00E33562"/>
    <w:rsid w:val="00E36D82"/>
    <w:rsid w:val="00E37E92"/>
    <w:rsid w:val="00E43992"/>
    <w:rsid w:val="00E45BA8"/>
    <w:rsid w:val="00E460B9"/>
    <w:rsid w:val="00E505F5"/>
    <w:rsid w:val="00E51601"/>
    <w:rsid w:val="00E51965"/>
    <w:rsid w:val="00E53909"/>
    <w:rsid w:val="00E55E15"/>
    <w:rsid w:val="00E56953"/>
    <w:rsid w:val="00E61C81"/>
    <w:rsid w:val="00E61D8A"/>
    <w:rsid w:val="00E638A0"/>
    <w:rsid w:val="00E661DD"/>
    <w:rsid w:val="00E663BC"/>
    <w:rsid w:val="00E67121"/>
    <w:rsid w:val="00E70ED5"/>
    <w:rsid w:val="00E7198D"/>
    <w:rsid w:val="00E724BD"/>
    <w:rsid w:val="00E727F6"/>
    <w:rsid w:val="00E72EAF"/>
    <w:rsid w:val="00E735AF"/>
    <w:rsid w:val="00E74CA6"/>
    <w:rsid w:val="00E75E3D"/>
    <w:rsid w:val="00E84491"/>
    <w:rsid w:val="00E8797C"/>
    <w:rsid w:val="00E87C77"/>
    <w:rsid w:val="00E91006"/>
    <w:rsid w:val="00E93047"/>
    <w:rsid w:val="00E96305"/>
    <w:rsid w:val="00E9731C"/>
    <w:rsid w:val="00E97758"/>
    <w:rsid w:val="00E97F1E"/>
    <w:rsid w:val="00EA2DAC"/>
    <w:rsid w:val="00EA33F8"/>
    <w:rsid w:val="00EA467E"/>
    <w:rsid w:val="00EA4E4C"/>
    <w:rsid w:val="00EA5243"/>
    <w:rsid w:val="00EA71C4"/>
    <w:rsid w:val="00EB0119"/>
    <w:rsid w:val="00EB04B7"/>
    <w:rsid w:val="00EB2CA3"/>
    <w:rsid w:val="00EB4EBF"/>
    <w:rsid w:val="00EB6CED"/>
    <w:rsid w:val="00EB7992"/>
    <w:rsid w:val="00EC0104"/>
    <w:rsid w:val="00EC0184"/>
    <w:rsid w:val="00EC0D9F"/>
    <w:rsid w:val="00EC1D86"/>
    <w:rsid w:val="00EC2D7A"/>
    <w:rsid w:val="00EC4A74"/>
    <w:rsid w:val="00EC4AFC"/>
    <w:rsid w:val="00EC55DD"/>
    <w:rsid w:val="00EC633A"/>
    <w:rsid w:val="00ED0637"/>
    <w:rsid w:val="00ED19EB"/>
    <w:rsid w:val="00ED1B9D"/>
    <w:rsid w:val="00ED622F"/>
    <w:rsid w:val="00ED7649"/>
    <w:rsid w:val="00EE056F"/>
    <w:rsid w:val="00EE0F29"/>
    <w:rsid w:val="00EE1889"/>
    <w:rsid w:val="00EE2E2C"/>
    <w:rsid w:val="00EF0BA2"/>
    <w:rsid w:val="00EF28D6"/>
    <w:rsid w:val="00EF3045"/>
    <w:rsid w:val="00EF34ED"/>
    <w:rsid w:val="00EF43F5"/>
    <w:rsid w:val="00EF6DB3"/>
    <w:rsid w:val="00EF71AE"/>
    <w:rsid w:val="00EF74D7"/>
    <w:rsid w:val="00EF7BF1"/>
    <w:rsid w:val="00F0030C"/>
    <w:rsid w:val="00F017AF"/>
    <w:rsid w:val="00F0273D"/>
    <w:rsid w:val="00F0309F"/>
    <w:rsid w:val="00F03345"/>
    <w:rsid w:val="00F041C4"/>
    <w:rsid w:val="00F04352"/>
    <w:rsid w:val="00F06396"/>
    <w:rsid w:val="00F068A4"/>
    <w:rsid w:val="00F07E41"/>
    <w:rsid w:val="00F10EAD"/>
    <w:rsid w:val="00F13225"/>
    <w:rsid w:val="00F14812"/>
    <w:rsid w:val="00F1598C"/>
    <w:rsid w:val="00F15F8C"/>
    <w:rsid w:val="00F164F5"/>
    <w:rsid w:val="00F20BC6"/>
    <w:rsid w:val="00F21403"/>
    <w:rsid w:val="00F21511"/>
    <w:rsid w:val="00F21E3D"/>
    <w:rsid w:val="00F22151"/>
    <w:rsid w:val="00F22568"/>
    <w:rsid w:val="00F255FC"/>
    <w:rsid w:val="00F259B0"/>
    <w:rsid w:val="00F25B0F"/>
    <w:rsid w:val="00F26A20"/>
    <w:rsid w:val="00F276C9"/>
    <w:rsid w:val="00F31359"/>
    <w:rsid w:val="00F350FC"/>
    <w:rsid w:val="00F35BB4"/>
    <w:rsid w:val="00F3649F"/>
    <w:rsid w:val="00F40690"/>
    <w:rsid w:val="00F42437"/>
    <w:rsid w:val="00F43B8F"/>
    <w:rsid w:val="00F45E15"/>
    <w:rsid w:val="00F46661"/>
    <w:rsid w:val="00F51785"/>
    <w:rsid w:val="00F530D7"/>
    <w:rsid w:val="00F541E6"/>
    <w:rsid w:val="00F565A3"/>
    <w:rsid w:val="00F628FB"/>
    <w:rsid w:val="00F62F49"/>
    <w:rsid w:val="00F6313E"/>
    <w:rsid w:val="00F640BF"/>
    <w:rsid w:val="00F65518"/>
    <w:rsid w:val="00F66805"/>
    <w:rsid w:val="00F66C51"/>
    <w:rsid w:val="00F70754"/>
    <w:rsid w:val="00F74128"/>
    <w:rsid w:val="00F77926"/>
    <w:rsid w:val="00F80FA8"/>
    <w:rsid w:val="00F81265"/>
    <w:rsid w:val="00F83826"/>
    <w:rsid w:val="00F83A19"/>
    <w:rsid w:val="00F85636"/>
    <w:rsid w:val="00F879A1"/>
    <w:rsid w:val="00F90D81"/>
    <w:rsid w:val="00F92FC4"/>
    <w:rsid w:val="00F931BE"/>
    <w:rsid w:val="00F95209"/>
    <w:rsid w:val="00F95C83"/>
    <w:rsid w:val="00F9793C"/>
    <w:rsid w:val="00F97FC4"/>
    <w:rsid w:val="00FA0C14"/>
    <w:rsid w:val="00FA137A"/>
    <w:rsid w:val="00FA35B3"/>
    <w:rsid w:val="00FA360E"/>
    <w:rsid w:val="00FA5504"/>
    <w:rsid w:val="00FA65DB"/>
    <w:rsid w:val="00FB4B02"/>
    <w:rsid w:val="00FB61EC"/>
    <w:rsid w:val="00FC1353"/>
    <w:rsid w:val="00FC2479"/>
    <w:rsid w:val="00FC2831"/>
    <w:rsid w:val="00FC2D40"/>
    <w:rsid w:val="00FC3600"/>
    <w:rsid w:val="00FC3E23"/>
    <w:rsid w:val="00FC4A9F"/>
    <w:rsid w:val="00FC565B"/>
    <w:rsid w:val="00FC7E11"/>
    <w:rsid w:val="00FC7E2F"/>
    <w:rsid w:val="00FD1730"/>
    <w:rsid w:val="00FD47A7"/>
    <w:rsid w:val="00FD6438"/>
    <w:rsid w:val="00FE006E"/>
    <w:rsid w:val="00FE197E"/>
    <w:rsid w:val="00FE6A57"/>
    <w:rsid w:val="00FE739A"/>
    <w:rsid w:val="00FF0DF1"/>
    <w:rsid w:val="00FF26AA"/>
    <w:rsid w:val="00FF3967"/>
    <w:rsid w:val="00FF44F1"/>
    <w:rsid w:val="00FF4BFA"/>
    <w:rsid w:val="00FF67D3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AF571C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92057E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A45A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171D9"/>
    <w:rPr>
      <w:i/>
      <w:iCs/>
    </w:rPr>
  </w:style>
  <w:style w:type="character" w:styleId="Forte">
    <w:name w:val="Strong"/>
    <w:basedOn w:val="Fontepargpadro"/>
    <w:uiPriority w:val="22"/>
    <w:qFormat/>
    <w:rsid w:val="00A17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jp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jp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www.scielo.br/j/pusp/a/8yKwZ7nLBCxr7h5TffqPvKz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jpg"/><Relationship Id="rId23" Type="http://schemas.openxmlformats.org/officeDocument/2006/relationships/hyperlink" Target="https://bvsms.saude.gov.br/transtorno-do-deficit-de-atencao-com-hiperatividade-tdah/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jpg"/><Relationship Id="rId27" Type="http://schemas.openxmlformats.org/officeDocument/2006/relationships/footer" Target="footer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9465</TotalTime>
  <Pages>9</Pages>
  <Words>3739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1035</cp:revision>
  <cp:lastPrinted>2023-10-12T04:59:00Z</cp:lastPrinted>
  <dcterms:created xsi:type="dcterms:W3CDTF">2022-11-21T16:27:00Z</dcterms:created>
  <dcterms:modified xsi:type="dcterms:W3CDTF">2023-12-05T20:01:00Z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