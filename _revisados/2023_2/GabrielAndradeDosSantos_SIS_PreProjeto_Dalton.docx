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5294"/>
        <w:gridCol w:w="3660"/>
      </w:tblGrid>
      <w:tr w:rsidR="00620BF5" w14:paraId="4681F83C" w14:textId="77777777" w:rsidTr="0024320D">
        <w:tc>
          <w:tcPr>
            <w:tcW w:w="9104" w:type="dxa"/>
            <w:gridSpan w:val="2"/>
            <w:shd w:val="clear" w:color="auto" w:fill="auto"/>
          </w:tcPr>
          <w:p w14:paraId="2504DC3E" w14:textId="50F0ECF4" w:rsidR="00620BF5" w:rsidRDefault="00620BF5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jc w:val="center"/>
              <w:rPr>
                <w:rStyle w:val="Nmerodepgina"/>
              </w:rPr>
            </w:pPr>
            <w:bookmarkStart w:id="0" w:name="_Toc420723208"/>
            <w:bookmarkStart w:id="1" w:name="_Toc482682369"/>
            <w:bookmarkStart w:id="2" w:name="_Toc54164903"/>
            <w:bookmarkStart w:id="3" w:name="_Toc54165663"/>
            <w:bookmarkStart w:id="4" w:name="_Toc54169315"/>
            <w:bookmarkStart w:id="5" w:name="_Toc96347419"/>
            <w:bookmarkStart w:id="6" w:name="_Toc96357709"/>
            <w:bookmarkStart w:id="7" w:name="_Toc96491849"/>
            <w:bookmarkStart w:id="8" w:name="_Toc411603089"/>
            <w:r>
              <w:rPr>
                <w:rStyle w:val="Nmerodepgina"/>
              </w:rPr>
              <w:t xml:space="preserve">CURSO DE </w:t>
            </w:r>
            <w:r w:rsidRPr="00AA65FD">
              <w:rPr>
                <w:rStyle w:val="Nmerodepgina"/>
              </w:rPr>
              <w:t>SISTEMAS DE INFORMAÇÃO</w:t>
            </w:r>
            <w:r>
              <w:rPr>
                <w:rStyle w:val="Nmerodepgina"/>
              </w:rPr>
              <w:t xml:space="preserve"> – TCC</w:t>
            </w:r>
            <w:r w:rsidR="009C0C46">
              <w:rPr>
                <w:rStyle w:val="Nmerodepgina"/>
              </w:rPr>
              <w:t xml:space="preserve"> </w:t>
            </w:r>
            <w:r w:rsidR="009C0C46" w:rsidRPr="009C0C46">
              <w:rPr>
                <w:rStyle w:val="Nmerodepgina"/>
              </w:rPr>
              <w:t>(RES_024_2022)</w:t>
            </w:r>
          </w:p>
        </w:tc>
      </w:tr>
      <w:tr w:rsidR="00620BF5" w14:paraId="062A5422" w14:textId="77777777" w:rsidTr="0024320D">
        <w:tc>
          <w:tcPr>
            <w:tcW w:w="5387" w:type="dxa"/>
            <w:shd w:val="clear" w:color="auto" w:fill="auto"/>
          </w:tcPr>
          <w:p w14:paraId="031CFB1B" w14:textId="1E3AAD15" w:rsidR="00620BF5" w:rsidRPr="003C5262" w:rsidRDefault="003E1236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</w:pPr>
            <w:proofErr w:type="gramStart"/>
            <w:r>
              <w:rPr>
                <w:rStyle w:val="Nmerodepgina"/>
              </w:rPr>
              <w:t>( x</w:t>
            </w:r>
            <w:proofErr w:type="gramEnd"/>
            <w:r w:rsidR="00620BF5">
              <w:rPr>
                <w:rStyle w:val="Nmerodepgina"/>
              </w:rPr>
              <w:t xml:space="preserve">) </w:t>
            </w:r>
            <w:r w:rsidR="00185F3F">
              <w:rPr>
                <w:rStyle w:val="Nmerodepgina"/>
              </w:rPr>
              <w:t xml:space="preserve">Pré-projeto </w:t>
            </w:r>
            <w:r w:rsidR="00620BF5">
              <w:rPr>
                <w:rStyle w:val="Nmerodepgina"/>
              </w:rPr>
              <w:t>(</w:t>
            </w:r>
            <w:r w:rsidR="00185F3F">
              <w:rPr>
                <w:rStyle w:val="Nmerodepgina"/>
              </w:rPr>
              <w:t xml:space="preserve">   </w:t>
            </w:r>
            <w:r w:rsidR="00620BF5">
              <w:t xml:space="preserve">) </w:t>
            </w:r>
            <w:r w:rsidR="00185F3F">
              <w:rPr>
                <w:rStyle w:val="Nmerodepgina"/>
              </w:rPr>
              <w:t>Projeto</w:t>
            </w:r>
            <w:r w:rsidR="00620BF5">
              <w:rPr>
                <w:rStyle w:val="Nmerodepgina"/>
              </w:rPr>
              <w:t xml:space="preserve"> </w:t>
            </w:r>
          </w:p>
        </w:tc>
        <w:tc>
          <w:tcPr>
            <w:tcW w:w="3717" w:type="dxa"/>
            <w:shd w:val="clear" w:color="auto" w:fill="auto"/>
          </w:tcPr>
          <w:p w14:paraId="09D9DE1A" w14:textId="0FDA6A3E" w:rsidR="009A640D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Ano/Semestre</w:t>
            </w:r>
            <w:r w:rsidR="00620BF5">
              <w:rPr>
                <w:rStyle w:val="Nmerodepgina"/>
              </w:rPr>
              <w:t>:</w:t>
            </w:r>
            <w:r w:rsidR="003E1236">
              <w:rPr>
                <w:rStyle w:val="Nmerodepgina"/>
              </w:rPr>
              <w:t xml:space="preserve"> 2023/2</w:t>
            </w:r>
          </w:p>
        </w:tc>
      </w:tr>
      <w:tr w:rsidR="00185F3F" w14:paraId="3F52460B" w14:textId="77777777" w:rsidTr="0024320D">
        <w:tc>
          <w:tcPr>
            <w:tcW w:w="5387" w:type="dxa"/>
            <w:shd w:val="clear" w:color="auto" w:fill="auto"/>
          </w:tcPr>
          <w:p w14:paraId="6FA8C98C" w14:textId="41CBDD17" w:rsidR="00ED5AB1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r>
              <w:rPr>
                <w:rStyle w:val="Nmerodepgina"/>
              </w:rPr>
              <w:t>Eixo:</w:t>
            </w:r>
            <w:r w:rsidR="003E1236">
              <w:rPr>
                <w:rStyle w:val="Nmerodepgina"/>
              </w:rPr>
              <w:t xml:space="preserve"> Pesquisa, Inovação e Empreendedorismo</w:t>
            </w:r>
          </w:p>
        </w:tc>
        <w:tc>
          <w:tcPr>
            <w:tcW w:w="3717" w:type="dxa"/>
            <w:shd w:val="clear" w:color="auto" w:fill="auto"/>
          </w:tcPr>
          <w:p w14:paraId="3948F7AC" w14:textId="1304320F" w:rsidR="00185F3F" w:rsidRDefault="00185F3F" w:rsidP="00BE39CF">
            <w:pPr>
              <w:pStyle w:val="Cabealho"/>
              <w:tabs>
                <w:tab w:val="clear" w:pos="8640"/>
                <w:tab w:val="right" w:pos="8931"/>
              </w:tabs>
              <w:ind w:right="141"/>
              <w:rPr>
                <w:rStyle w:val="Nmerodepgina"/>
              </w:rPr>
            </w:pPr>
            <w:proofErr w:type="gramStart"/>
            <w:r>
              <w:rPr>
                <w:rStyle w:val="Nmerodepgina"/>
              </w:rPr>
              <w:t>(</w:t>
            </w:r>
            <w:r w:rsidR="00B37046">
              <w:rPr>
                <w:rStyle w:val="Nmerodepgina"/>
              </w:rPr>
              <w:t xml:space="preserve">  </w:t>
            </w:r>
            <w:proofErr w:type="gramEnd"/>
            <w:r w:rsidR="00B37046">
              <w:rPr>
                <w:rStyle w:val="Nmerodepgina"/>
              </w:rPr>
              <w:t xml:space="preserve"> </w:t>
            </w:r>
            <w:r>
              <w:rPr>
                <w:rStyle w:val="Nmerodepgina"/>
              </w:rPr>
              <w:t>) Aplicado     (</w:t>
            </w:r>
            <w:r w:rsidR="00B37046">
              <w:rPr>
                <w:rStyle w:val="Nmerodepgina"/>
              </w:rPr>
              <w:t xml:space="preserve">  </w:t>
            </w:r>
            <w:r w:rsidR="003E1236">
              <w:rPr>
                <w:rStyle w:val="Nmerodepgina"/>
              </w:rPr>
              <w:t>x</w:t>
            </w:r>
            <w:r w:rsidR="00B37046">
              <w:rPr>
                <w:rStyle w:val="Nmerodepgina"/>
              </w:rPr>
              <w:t xml:space="preserve"> </w:t>
            </w:r>
            <w:r>
              <w:t xml:space="preserve">) </w:t>
            </w:r>
            <w:r>
              <w:rPr>
                <w:rStyle w:val="Nmerodepgina"/>
              </w:rPr>
              <w:t>Inovação</w:t>
            </w:r>
          </w:p>
        </w:tc>
      </w:tr>
    </w:tbl>
    <w:p w14:paraId="20EA47CE" w14:textId="77777777" w:rsidR="00620BF5" w:rsidRDefault="00620BF5" w:rsidP="001E682E">
      <w:pPr>
        <w:pStyle w:val="TF-TTULO"/>
      </w:pPr>
    </w:p>
    <w:p w14:paraId="56D15B8A" w14:textId="3F1F730E" w:rsidR="002B0EDC" w:rsidRPr="00B00E04" w:rsidRDefault="003E1236" w:rsidP="001E682E">
      <w:pPr>
        <w:pStyle w:val="TF-TTULO"/>
      </w:pPr>
      <w:r w:rsidRPr="003E1236">
        <w:t>AUTISTALK: DESENVOLVIMENTO DAS HABILIDADES DE INTELIGÊNCIA EMOCIONAL EM PESSOAS COM ESPECTRO AUTISTA</w:t>
      </w:r>
    </w:p>
    <w:p w14:paraId="6C76D07F" w14:textId="77777777" w:rsidR="003E1236" w:rsidRDefault="003E1236" w:rsidP="003E1236">
      <w:pPr>
        <w:pStyle w:val="TF-AUTOR0"/>
      </w:pPr>
      <w:r>
        <w:t>Gabriel Andrade dos Santos</w:t>
      </w:r>
    </w:p>
    <w:p w14:paraId="252985FC" w14:textId="37FAAC20" w:rsidR="003E1236" w:rsidRDefault="003E1236" w:rsidP="003E1236">
      <w:pPr>
        <w:pStyle w:val="TF-AUTOR0"/>
      </w:pPr>
      <w:r>
        <w:t>Luciana Pereira de Araújo Kohler – Orientadora</w:t>
      </w:r>
    </w:p>
    <w:p w14:paraId="38B1AECD" w14:textId="6BEB242D" w:rsidR="003E1236" w:rsidRDefault="003E1236" w:rsidP="003E1236">
      <w:pPr>
        <w:pStyle w:val="TF-AUTOR0"/>
      </w:pPr>
      <w:r>
        <w:t>Jessica Bastos de Moraes – Mentora</w:t>
      </w:r>
    </w:p>
    <w:p w14:paraId="71F8749B" w14:textId="4C2B85B7" w:rsidR="00076065" w:rsidRDefault="00076065" w:rsidP="003E1236">
      <w:pPr>
        <w:pStyle w:val="TF-AUTOR0"/>
        <w:jc w:val="left"/>
      </w:pPr>
    </w:p>
    <w:bookmarkEnd w:id="0"/>
    <w:bookmarkEnd w:id="1"/>
    <w:bookmarkEnd w:id="2"/>
    <w:bookmarkEnd w:id="3"/>
    <w:bookmarkEnd w:id="4"/>
    <w:bookmarkEnd w:id="5"/>
    <w:bookmarkEnd w:id="6"/>
    <w:bookmarkEnd w:id="7"/>
    <w:bookmarkEnd w:id="8"/>
    <w:p w14:paraId="4C7A4679" w14:textId="4A409661" w:rsidR="00F255FC" w:rsidRPr="007D10F2" w:rsidRDefault="00C67979" w:rsidP="00FC4A9F">
      <w:pPr>
        <w:pStyle w:val="Ttulo1"/>
      </w:pPr>
      <w:r>
        <w:t>Contextualização</w:t>
      </w:r>
    </w:p>
    <w:p w14:paraId="5E073EEA" w14:textId="26AA1C72" w:rsidR="003E1236" w:rsidRDefault="003E1236" w:rsidP="003E1236">
      <w:pPr>
        <w:pStyle w:val="TF-TEXTO"/>
      </w:pPr>
      <w:r>
        <w:t xml:space="preserve">O número de pessoas diagnosticadas com Transtorno do Espectro Autista (TEA), tem aumentado a cada ano. Segundo Paiva (2021), dados do Center </w:t>
      </w:r>
      <w:proofErr w:type="spellStart"/>
      <w:r>
        <w:t>of</w:t>
      </w:r>
      <w:proofErr w:type="spellEnd"/>
      <w:r>
        <w:t xml:space="preserve"> </w:t>
      </w:r>
      <w:proofErr w:type="spellStart"/>
      <w:r>
        <w:t>Diseases</w:t>
      </w:r>
      <w:proofErr w:type="spellEnd"/>
      <w:r>
        <w:t xml:space="preserve"> </w:t>
      </w:r>
      <w:proofErr w:type="spellStart"/>
      <w:r>
        <w:t>Control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(CDC) no Brasil estima-se que cerca de 4,84 milhões de pessoas estejam diagnosticados com autismo. O TEA está fortemente associado a prejuízos nas interações sociais, comunicação e comportamentos. O diagnóstico segue o </w:t>
      </w:r>
      <w:proofErr w:type="spellStart"/>
      <w:r>
        <w:t>Diagnostic</w:t>
      </w:r>
      <w:proofErr w:type="spellEnd"/>
      <w:r>
        <w:t xml:space="preserve"> </w:t>
      </w:r>
      <w:proofErr w:type="spellStart"/>
      <w:r>
        <w:t>and</w:t>
      </w:r>
      <w:proofErr w:type="spellEnd"/>
      <w:r>
        <w:t xml:space="preserve"> </w:t>
      </w:r>
      <w:proofErr w:type="spellStart"/>
      <w:r>
        <w:t>Statistical</w:t>
      </w:r>
      <w:proofErr w:type="spellEnd"/>
      <w:r>
        <w:t xml:space="preserve"> Manual </w:t>
      </w:r>
      <w:proofErr w:type="spellStart"/>
      <w:r>
        <w:t>of</w:t>
      </w:r>
      <w:proofErr w:type="spellEnd"/>
      <w:r>
        <w:t xml:space="preserve"> Mental </w:t>
      </w:r>
      <w:proofErr w:type="spellStart"/>
      <w:r>
        <w:t>Disorders</w:t>
      </w:r>
      <w:proofErr w:type="spellEnd"/>
      <w:r>
        <w:t xml:space="preserve"> </w:t>
      </w:r>
      <w:proofErr w:type="spellStart"/>
      <w:r>
        <w:t>Text</w:t>
      </w:r>
      <w:proofErr w:type="spellEnd"/>
      <w:r>
        <w:t xml:space="preserve"> </w:t>
      </w:r>
      <w:proofErr w:type="spellStart"/>
      <w:r>
        <w:t>Revision</w:t>
      </w:r>
      <w:proofErr w:type="spellEnd"/>
      <w:r>
        <w:t xml:space="preserve"> (DSM5-TR de 2022) e suas determinações. Diante desses prejuízos comunicativos e sociais muitos indivíduos com o TEA apresentam dificuldades em relações interpessoais em seu desenvolvimento e vida adulta (PAIVA, 2021). </w:t>
      </w:r>
    </w:p>
    <w:p w14:paraId="57056D8D" w14:textId="05C920AD" w:rsidR="003E1236" w:rsidRDefault="003E1236" w:rsidP="00442A83">
      <w:pPr>
        <w:pStyle w:val="TF-TEXTO"/>
      </w:pPr>
      <w:r>
        <w:t>Para os indivíduos com TEA, o meio social se modifica em todas as esferas de forma constante, seja no trabalho, escola, família e, passam por modificações ao longo do tempo, nesse sentido necessita-se de diversas adaptações na interação social (</w:t>
      </w:r>
      <w:r w:rsidR="00442A83">
        <w:t>AMERICAN PSYCHIATRIC ASSOCIATION, 2014</w:t>
      </w:r>
      <w:r>
        <w:t xml:space="preserve">).  Essa habilidade adaptativa geralmente é desenvolvida diante de experiências sociais que se vivenciam no cotidiano. </w:t>
      </w:r>
    </w:p>
    <w:p w14:paraId="06488C33" w14:textId="01CB8D31" w:rsidR="003E1236" w:rsidRDefault="003E1236" w:rsidP="003E1236">
      <w:pPr>
        <w:pStyle w:val="TF-TEXTO"/>
      </w:pPr>
      <w:r>
        <w:t>Pessoas com o espectro do autismo apresentam muitas dificuldades em todas as fases de socialização que se passa na vida, com variados níveis de comprometimento (</w:t>
      </w:r>
      <w:r w:rsidR="00442A83" w:rsidRPr="00442A83">
        <w:t>SILVA, GAIATO, REVELES, 2012</w:t>
      </w:r>
      <w:r>
        <w:t>). Para todos aqueles com traços ou diagnóstico de autismo, uma coisa é certa: o contato social é sempre prejudicado, não exatamente porque estão desinteressados, mas porque não sabem e não aprenderam a arte de int</w:t>
      </w:r>
      <w:r w:rsidR="00442A83">
        <w:t>eragir e manter vínculos (ORRÚ, 2012</w:t>
      </w:r>
      <w:r>
        <w:t>).</w:t>
      </w:r>
    </w:p>
    <w:p w14:paraId="36F24871" w14:textId="5CDD791E" w:rsidR="003E1236" w:rsidRDefault="00442A83" w:rsidP="0095518D">
      <w:pPr>
        <w:pStyle w:val="TF-TEXTO"/>
      </w:pPr>
      <w:r>
        <w:t>Atualmente a tecnologia ocupa um lugar cada vez mais presente em nossa vida, de forma que ultrapassamos a visão ingênua que a coloca como algo que não pode ser incorporado a nossa forma de aprender e vive</w:t>
      </w:r>
      <w:r w:rsidR="0095518D">
        <w:t xml:space="preserve">r </w:t>
      </w:r>
      <w:r>
        <w:t>(</w:t>
      </w:r>
      <w:r w:rsidR="0095518D" w:rsidRPr="0095518D">
        <w:t>LIMBERGER, PELLANDA,2014</w:t>
      </w:r>
      <w:r>
        <w:t>).</w:t>
      </w:r>
      <w:r w:rsidR="0095518D" w:rsidRPr="0095518D">
        <w:t xml:space="preserve"> </w:t>
      </w:r>
      <w:r w:rsidR="0095518D">
        <w:t>Assim, para pessoas com TEA, busca-se cada vez mais o aprimoramento da sua comunicação verbal e não verbal utilizando as tecnologias a favor destas pesquisas.</w:t>
      </w:r>
      <w:r>
        <w:t xml:space="preserve"> Nesse contexto, </w:t>
      </w:r>
      <w:r w:rsidR="003E1236">
        <w:t xml:space="preserve">o objetivo principal deste </w:t>
      </w:r>
      <w:r w:rsidR="003E1236">
        <w:lastRenderedPageBreak/>
        <w:t xml:space="preserve">projeto é disponibilizar uma aplicação móvel para auxiliar pessoas com TEA no desenvolvimento de suas habilidades sociais voltadas para comunicação e emoção. Sendo os objetivos específicos, aprimorar a capacidade de comunicação e a compreensão das emoções; promover a independência e a autonomia em tarefas diárias; desenvolver estratégias de regulação emocional, incluindo a identificação de emoções e autocontrole; contribuir para a consistência das relações interpessoais; fomentar maior autoconfiança em interações sociais do dia a dia. </w:t>
      </w:r>
    </w:p>
    <w:p w14:paraId="143D09BC" w14:textId="0765C1CF" w:rsidR="00431D5B" w:rsidRDefault="00C67979" w:rsidP="00431D5B">
      <w:pPr>
        <w:pStyle w:val="Ttulo1"/>
      </w:pPr>
      <w:bookmarkStart w:id="9" w:name="_Toc419598587"/>
      <w:r>
        <w:t>Bases Teóricas</w:t>
      </w:r>
    </w:p>
    <w:p w14:paraId="7E4D0394" w14:textId="2655A9A3" w:rsidR="0095518D" w:rsidRPr="00B70D53" w:rsidRDefault="0095518D" w:rsidP="00431D5B">
      <w:pPr>
        <w:pStyle w:val="TF-TEXTO"/>
      </w:pPr>
      <w:r w:rsidRPr="0095518D">
        <w:t>Esta seção aborda as bases teóricas que sustentam os princípios e conceitos essenciais que embasam o tópico em discussão, sendo dividida em duas subseções. A subseção 2.1 compreende a revisão da literatura, enquanto a subseção 2.2 abrange os estudos relacionados, acompanhados do detalhamento do protocolo de pesquisa empregado.</w:t>
      </w:r>
    </w:p>
    <w:p w14:paraId="3214CB51" w14:textId="33A04058" w:rsidR="00C67979" w:rsidRPr="007D10F2" w:rsidRDefault="00C67979" w:rsidP="00C67979">
      <w:pPr>
        <w:pStyle w:val="Ttulo2"/>
      </w:pPr>
      <w:r>
        <w:t>Revisão Bibliográfica</w:t>
      </w:r>
    </w:p>
    <w:p w14:paraId="04AB21C8" w14:textId="54D48EEA" w:rsidR="00431D5B" w:rsidRPr="0075481C" w:rsidRDefault="004F511D" w:rsidP="00431D5B">
      <w:pPr>
        <w:pStyle w:val="TF-TEXTO"/>
      </w:pPr>
      <w:r w:rsidRPr="004F511D">
        <w:t>Nesta subseção serão observados os temas de maior relevância ao trabalho proposto, sendo eles</w:t>
      </w:r>
      <w:r w:rsidRPr="0075481C">
        <w:t xml:space="preserve">: </w:t>
      </w:r>
      <w:r w:rsidR="004D44E7" w:rsidRPr="0075481C">
        <w:t>Desenvolvimento da pessoa com TEA</w:t>
      </w:r>
      <w:r w:rsidR="004D44E7">
        <w:t>, abordado na subseção 2.1.1 e</w:t>
      </w:r>
      <w:r w:rsidRPr="004F511D">
        <w:t xml:space="preserve"> </w:t>
      </w:r>
      <w:r w:rsidR="004D44E7" w:rsidRPr="0075481C">
        <w:t>Tecnologia e autismo, apresentado na subseção 2.1.2</w:t>
      </w:r>
      <w:r w:rsidRPr="0075481C">
        <w:t>.</w:t>
      </w:r>
    </w:p>
    <w:p w14:paraId="39181EEE" w14:textId="11DAC035" w:rsidR="00C67979" w:rsidRPr="003C3E08" w:rsidRDefault="004D44E7" w:rsidP="005C2996">
      <w:pPr>
        <w:pStyle w:val="Ttulo3"/>
      </w:pPr>
      <w:r w:rsidRPr="003C3E08">
        <w:t>Desenvolvimento da pessoa com TEA</w:t>
      </w:r>
    </w:p>
    <w:p w14:paraId="6EE75533" w14:textId="2A0DB2CE" w:rsidR="003F4B66" w:rsidRPr="0075481C" w:rsidRDefault="0075481C" w:rsidP="0075481C">
      <w:pPr>
        <w:pStyle w:val="TF-TEXTO"/>
        <w:rPr>
          <w:u w:val="single"/>
        </w:rPr>
      </w:pPr>
      <w:r>
        <w:t xml:space="preserve">Segundo Valencia </w:t>
      </w:r>
      <w:r>
        <w:rPr>
          <w:i/>
          <w:iCs/>
        </w:rPr>
        <w:t xml:space="preserve">et al. </w:t>
      </w:r>
      <w:r>
        <w:t>(2019), pessoas</w:t>
      </w:r>
      <w:r w:rsidRPr="0075481C">
        <w:t xml:space="preserve"> com TEA</w:t>
      </w:r>
      <w:r>
        <w:t xml:space="preserve"> </w:t>
      </w:r>
      <w:r w:rsidRPr="0075481C">
        <w:t>enfrentam dificuldades na comunicação social e interação social, o que significa que podem ter problemas com a comunicação verbal e não verbal, compreender pistas sociais e estabelecer relacionamentos com outras pessoas. Elas também podem apresentar padrões restritos e repetitivos de comportamento, interesses e atividades, o que pode limitar sua capacidade de aprender e se envolver em novas experiências. Essas dificuldades podem levar a distúrbios cognitivos, tornando desafiador para pessoas com TEA aprender e desenvolver novas habilidades.</w:t>
      </w:r>
      <w:r>
        <w:t xml:space="preserve"> Portanto, com todos esses desafios que as pessoas com TEA geralmente enfrentam durante a sua vida, ter um meio para os ajudar a improvisar nesses quesitos, a qualquer hora e a qualquer momento, seria de grande benefício.</w:t>
      </w:r>
    </w:p>
    <w:p w14:paraId="53CD0A11" w14:textId="76ACC067" w:rsidR="00BF2A92" w:rsidRPr="005C2996" w:rsidRDefault="004D44E7" w:rsidP="005C2996">
      <w:pPr>
        <w:pStyle w:val="Ttulo3"/>
      </w:pPr>
      <w:r w:rsidRPr="005C2996">
        <w:t>Tecnologia</w:t>
      </w:r>
      <w:r w:rsidR="004F511D" w:rsidRPr="005C2996">
        <w:t xml:space="preserve"> e Autismo</w:t>
      </w:r>
    </w:p>
    <w:p w14:paraId="325D4BE3" w14:textId="4906EDE3" w:rsidR="00C67979" w:rsidRPr="00F10607" w:rsidRDefault="00F10607" w:rsidP="00477A22">
      <w:pPr>
        <w:pStyle w:val="TF-TEXTO"/>
      </w:pPr>
      <w:r>
        <w:t xml:space="preserve">Segundo </w:t>
      </w:r>
      <w:proofErr w:type="spellStart"/>
      <w:r>
        <w:t>Rehman</w:t>
      </w:r>
      <w:proofErr w:type="spellEnd"/>
      <w:r>
        <w:t xml:space="preserve"> </w:t>
      </w:r>
      <w:r>
        <w:rPr>
          <w:i/>
          <w:iCs/>
        </w:rPr>
        <w:t xml:space="preserve">et al. </w:t>
      </w:r>
      <w:r>
        <w:t xml:space="preserve">(2021), a importância da Comunicação Aumentativa e Alternativa em aplicativos, auxilia muito a aprendizagem e a comunicação de crianças com TEA. Isto é ainda mais comprovado no trabalho de </w:t>
      </w:r>
      <w:proofErr w:type="spellStart"/>
      <w:r>
        <w:t>Papoutsi</w:t>
      </w:r>
      <w:proofErr w:type="spellEnd"/>
      <w:r>
        <w:t xml:space="preserve">, </w:t>
      </w:r>
      <w:proofErr w:type="spellStart"/>
      <w:r>
        <w:t>Drigas</w:t>
      </w:r>
      <w:proofErr w:type="spellEnd"/>
      <w:r>
        <w:t xml:space="preserve"> e </w:t>
      </w:r>
      <w:proofErr w:type="spellStart"/>
      <w:r>
        <w:t>Skianis</w:t>
      </w:r>
      <w:proofErr w:type="spellEnd"/>
      <w:r w:rsidRPr="00694DAA">
        <w:t xml:space="preserve"> (2018)</w:t>
      </w:r>
      <w:r>
        <w:t xml:space="preserve"> que destaca como crianças e adolescentes com TEA apresentam déficits em habilidades como de </w:t>
      </w:r>
      <w:r>
        <w:lastRenderedPageBreak/>
        <w:t xml:space="preserve">inteligência emocional. Os autores também verificaram que aplicativos móveis auxiliaram estas pessoas para melhorar suas habilidades emocionais. No estudo apresentado por </w:t>
      </w:r>
      <w:proofErr w:type="spellStart"/>
      <w:r>
        <w:t>Naidoo</w:t>
      </w:r>
      <w:proofErr w:type="spellEnd"/>
      <w:r>
        <w:t xml:space="preserve"> e Singh (2020), ferramentas como </w:t>
      </w:r>
      <w:r w:rsidR="005C2996">
        <w:t xml:space="preserve">uma prancha de comunicação também é muito eficaz para auxiliar na comunicação de pessoas com TEA. No estudo, a prancha de comunicação foi utilizada para auxiliar na comunicação entre o paciente e o dentista, para ajudar o paciente a ficar menos ansioso durante a consulta e para que o paciente possa mostrar exatamente o que está acontecendo, no caso de alguma dor ou desconforto, para o dentista. Portanto, a tecnologia pode auxiliar de uma grande maneira as pessoas com TEA, tanto na sua comunicação, quanto na sua habilidade emocional, já que segundo </w:t>
      </w:r>
      <w:proofErr w:type="spellStart"/>
      <w:r w:rsidR="005C2996">
        <w:t>Papoutsi</w:t>
      </w:r>
      <w:proofErr w:type="spellEnd"/>
      <w:r w:rsidR="005C2996">
        <w:t xml:space="preserve">, </w:t>
      </w:r>
      <w:proofErr w:type="spellStart"/>
      <w:r w:rsidR="005C2996">
        <w:t>Drigas</w:t>
      </w:r>
      <w:proofErr w:type="spellEnd"/>
      <w:r w:rsidR="005C2996">
        <w:t xml:space="preserve"> e </w:t>
      </w:r>
      <w:proofErr w:type="spellStart"/>
      <w:r w:rsidR="005C2996">
        <w:t>Skianis</w:t>
      </w:r>
      <w:proofErr w:type="spellEnd"/>
      <w:r w:rsidR="005C2996" w:rsidRPr="00694DAA">
        <w:t xml:space="preserve"> (2018)</w:t>
      </w:r>
      <w:r w:rsidR="005C2996">
        <w:t>, muitos deles tem dificuldades nesses aspectos de suas vidas.</w:t>
      </w:r>
    </w:p>
    <w:p w14:paraId="5766B0DA" w14:textId="6E6A2F42" w:rsidR="00A44581" w:rsidRDefault="00C67979" w:rsidP="00C67979">
      <w:pPr>
        <w:pStyle w:val="Ttulo2"/>
      </w:pPr>
      <w:r w:rsidRPr="00FC4A9F">
        <w:t>Correlatos</w:t>
      </w:r>
    </w:p>
    <w:p w14:paraId="41E7726C" w14:textId="77777777" w:rsidR="004D44E7" w:rsidRDefault="004D44E7" w:rsidP="004D44E7">
      <w:pPr>
        <w:pStyle w:val="TF-TEXTO"/>
      </w:pPr>
      <w:r w:rsidRPr="004D44E7">
        <w:t xml:space="preserve">A pesquisa de trabalhos correlatos foi conduzida através da consulta em três portais de busca distintos: Google Acadêmico, Periódicos CAPES e </w:t>
      </w:r>
      <w:proofErr w:type="spellStart"/>
      <w:r w:rsidRPr="004D44E7">
        <w:t>Scientific</w:t>
      </w:r>
      <w:proofErr w:type="spellEnd"/>
      <w:r w:rsidRPr="004D44E7">
        <w:t xml:space="preserve"> </w:t>
      </w:r>
      <w:proofErr w:type="spellStart"/>
      <w:r w:rsidRPr="004D44E7">
        <w:t>Electronic</w:t>
      </w:r>
      <w:proofErr w:type="spellEnd"/>
      <w:r w:rsidRPr="004D44E7">
        <w:t xml:space="preserve"> Library On-Line (SciELO). Foram estabelecidos critérios específicos para a seleção dos trabalhos, priorizando a semelhança com o trabalho atual e dando preferência a trabalhos de conclusão de curso, monografias e dissertações. Entre os portais mencionados, apenas o Google Acadêmico e o SciELO forneceram resultados relevantes, apresentando trabalhos correlatos.</w:t>
      </w:r>
    </w:p>
    <w:p w14:paraId="78BD0DE3" w14:textId="08218AD5" w:rsidR="004D44E7" w:rsidRDefault="004D44E7" w:rsidP="004D44E7">
      <w:pPr>
        <w:pStyle w:val="TF-TEXTO"/>
      </w:pPr>
      <w:r>
        <w:t>Dentre os trabalhos correlatos que foram selecionados, apresentados no Quadro 1, se destaca o trabalho de</w:t>
      </w:r>
      <w:r w:rsidR="001B7926">
        <w:t xml:space="preserve"> </w:t>
      </w:r>
      <w:proofErr w:type="spellStart"/>
      <w:r w:rsidR="001B7926">
        <w:t>Papoutsi</w:t>
      </w:r>
      <w:proofErr w:type="spellEnd"/>
      <w:r w:rsidR="001B7926">
        <w:t xml:space="preserve">, </w:t>
      </w:r>
      <w:proofErr w:type="spellStart"/>
      <w:r w:rsidR="001B7926">
        <w:t>Drigas</w:t>
      </w:r>
      <w:proofErr w:type="spellEnd"/>
      <w:r w:rsidR="001B7926">
        <w:t xml:space="preserve"> e </w:t>
      </w:r>
      <w:proofErr w:type="spellStart"/>
      <w:r w:rsidR="001B7926">
        <w:t>Skianis</w:t>
      </w:r>
      <w:proofErr w:type="spellEnd"/>
      <w:r w:rsidR="001B7926" w:rsidRPr="00694DAA">
        <w:t xml:space="preserve"> (2018)</w:t>
      </w:r>
      <w:r w:rsidR="001B7926">
        <w:t xml:space="preserve"> </w:t>
      </w:r>
      <w:ins w:id="10" w:author="Dalton Solano dos Reis" w:date="2023-12-05T09:00:00Z">
        <w:r w:rsidR="0058635E">
          <w:t xml:space="preserve">que </w:t>
        </w:r>
      </w:ins>
      <w:r w:rsidR="001B7926">
        <w:t>discute</w:t>
      </w:r>
      <w:r>
        <w:t xml:space="preserve"> a relação entre </w:t>
      </w:r>
      <w:r w:rsidR="001B7926">
        <w:t>TEA</w:t>
      </w:r>
      <w:r>
        <w:t xml:space="preserve"> e a inteligência emocional, destacando que crianças e adolescentes com TEA frequentemente apresentam déficits em habilidades de inteligência emocional, como o reconhecimento de emoções e a regulação emocional. Para auxiliar essas pessoas a melhorar suas habilidades emocionais, foram </w:t>
      </w:r>
      <w:r w:rsidR="001B7926">
        <w:t>revisados</w:t>
      </w:r>
      <w:r>
        <w:t xml:space="preserve"> os aplicativos móveis já existentes e suas funções nesse contexto.</w:t>
      </w:r>
    </w:p>
    <w:p w14:paraId="0019C71B" w14:textId="0B5B82C3" w:rsidR="004D44E7" w:rsidRDefault="001B7926" w:rsidP="004D44E7">
      <w:pPr>
        <w:pStyle w:val="TF-TEXTO"/>
      </w:pPr>
      <w:proofErr w:type="spellStart"/>
      <w:r>
        <w:t>Rehman</w:t>
      </w:r>
      <w:proofErr w:type="spellEnd"/>
      <w:r>
        <w:t xml:space="preserve"> </w:t>
      </w:r>
      <w:r w:rsidRPr="007A4092">
        <w:rPr>
          <w:i/>
          <w:iCs/>
        </w:rPr>
        <w:t xml:space="preserve">et </w:t>
      </w:r>
      <w:r>
        <w:rPr>
          <w:i/>
          <w:iCs/>
        </w:rPr>
        <w:t>a</w:t>
      </w:r>
      <w:r w:rsidRPr="007A4092">
        <w:rPr>
          <w:i/>
          <w:iCs/>
        </w:rPr>
        <w:t>l.</w:t>
      </w:r>
      <w:r w:rsidRPr="00652D2F">
        <w:t xml:space="preserve"> (2021) </w:t>
      </w:r>
      <w:r>
        <w:t>demonstra</w:t>
      </w:r>
      <w:r w:rsidRPr="000C1AC9">
        <w:t xml:space="preserve"> os result</w:t>
      </w:r>
      <w:r>
        <w:t>ados de seu estudo, no qual</w:t>
      </w:r>
      <w:r w:rsidRPr="000C1AC9">
        <w:t xml:space="preserve"> identificaram aplicativos móveis altamente avaliados na Google Play Store projetados para ajudar pessoas com </w:t>
      </w:r>
      <w:r>
        <w:t>TEA</w:t>
      </w:r>
      <w:r w:rsidRPr="000C1AC9">
        <w:t xml:space="preserve">. Os aplicativos foram categorizados com base nas características específicas das pessoas com TEA, como comunicação verbal e não verbal, bem como nas necessidades de profissionais que trabalham com essas pessoas. </w:t>
      </w:r>
      <w:r>
        <w:t xml:space="preserve">Os autores </w:t>
      </w:r>
      <w:r w:rsidRPr="000C1AC9">
        <w:t>destacam a importância da Comunic</w:t>
      </w:r>
      <w:r>
        <w:t xml:space="preserve">ação Aumentativa e Alternativa </w:t>
      </w:r>
      <w:r w:rsidRPr="000C1AC9">
        <w:t xml:space="preserve">em muitos desses aplicativos, bem como o uso crescente de tecnologias de IA para melhorar a comunicação e o aprendizado de </w:t>
      </w:r>
      <w:r>
        <w:t xml:space="preserve">indivíduos </w:t>
      </w:r>
      <w:r w:rsidRPr="000C1AC9">
        <w:t>com TEA.</w:t>
      </w:r>
    </w:p>
    <w:p w14:paraId="3F786DE2" w14:textId="010A518B" w:rsidR="00020BF5" w:rsidRDefault="005C2996" w:rsidP="00020BF5">
      <w:pPr>
        <w:pStyle w:val="TF-TEXTO"/>
      </w:pPr>
      <w:proofErr w:type="spellStart"/>
      <w:r>
        <w:t>Naidoo</w:t>
      </w:r>
      <w:proofErr w:type="spellEnd"/>
      <w:r>
        <w:t xml:space="preserve"> e Singh (2020) </w:t>
      </w:r>
      <w:r w:rsidR="00020BF5">
        <w:t>apresenta</w:t>
      </w:r>
      <w:r>
        <w:t>m</w:t>
      </w:r>
      <w:r w:rsidR="00020BF5">
        <w:t xml:space="preserve"> um estudo sobre o desenvolvimento e teste de um quadro de comunicação odontológica para crianças com Transtorno do Espectro Autista (TEA). O quadro foi projetado para ajudar a facilitar a comunicação entre os pacientes e os profissionais </w:t>
      </w:r>
      <w:r w:rsidR="00020BF5">
        <w:lastRenderedPageBreak/>
        <w:t>de cuidados bucais e inclui símbolos para uma variedade de procedimentos e sensações odontológicas. O estudo foi realizado em duas fases, sendo que a primeira fase envolveu a seleção de símbolos e gráficos para o quadro por meio de grupos de discussão com profissionais de odontologia. A segunda fase envolveu o teste do quadro em um ambiente clínico com terapeutas dentais e higienistas bucais. Os resultados do estudo sugerem que o quadro de comunicação odontológica é uma ferramenta útil para melhorar a comunicação e reduzir a ansiedade em crianças com TEA durante as visitas ao dentista.</w:t>
      </w:r>
    </w:p>
    <w:p w14:paraId="7709F123" w14:textId="78B0BDDF" w:rsidR="00020BF5" w:rsidRDefault="00020BF5" w:rsidP="00020BF5">
      <w:pPr>
        <w:pStyle w:val="TF-TEXTO"/>
      </w:pPr>
      <w:r>
        <w:t>O estudo também destaca a importância de considerações éticas em pesquisas envolvendo populações vulneráveis, como crianças com TEA. Os autores obtiveram aprovação ética de comitês relevantes e obtiveram o consentimento por escrito dos profissionais de odontologia participantes e dos pais das crianças com TEA. O estudo oferece uma contribuição valiosa para o campo dos cuidados bucais para crianças com TEA e demonstra os benefícios potenciais do uso de ferramentas de comunicação visual em ambientes de saúde.</w:t>
      </w:r>
    </w:p>
    <w:p w14:paraId="1A8DE671" w14:textId="1A23364B" w:rsidR="004D44E7" w:rsidRDefault="001B7926" w:rsidP="004D44E7">
      <w:pPr>
        <w:pStyle w:val="TF-TEXTO"/>
      </w:pPr>
      <w:r>
        <w:t xml:space="preserve">Por fim, </w:t>
      </w:r>
      <w:proofErr w:type="spellStart"/>
      <w:r>
        <w:t>Starhopoulou</w:t>
      </w:r>
      <w:proofErr w:type="spellEnd"/>
      <w:r>
        <w:t xml:space="preserve"> (2020) investigam o uso de aplicativos móveis, especificamente histórias sociais digitais, para treinar crianças com autismo em habilidades sociais. A pesquisa se concentra no uso de histórias sociais digitais para treinar habilidades sociais, o que envolve o desenvolvimento de estratégias de regulação emocional, incluindo a identificação de emoções e autocontrole. </w:t>
      </w:r>
    </w:p>
    <w:p w14:paraId="7589BAAB" w14:textId="4B362AA1" w:rsidR="003F4B66" w:rsidRPr="0075481C" w:rsidRDefault="003F4B66" w:rsidP="0075481C">
      <w:pPr>
        <w:pStyle w:val="TF-LEGENDA"/>
      </w:pPr>
      <w:bookmarkStart w:id="11" w:name="_Ref52025161"/>
      <w:r w:rsidRPr="0075481C">
        <w:t xml:space="preserve">Quadro </w:t>
      </w:r>
      <w:fldSimple w:instr=" SEQ Quadro \* ARABIC ">
        <w:r w:rsidR="000A42B8">
          <w:rPr>
            <w:noProof/>
          </w:rPr>
          <w:t>1</w:t>
        </w:r>
      </w:fldSimple>
      <w:bookmarkEnd w:id="11"/>
      <w:r w:rsidRPr="0075481C">
        <w:t xml:space="preserve"> - Síntese dos trabalhos correlatos selecionados</w:t>
      </w:r>
    </w:p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97"/>
        <w:gridCol w:w="3249"/>
        <w:gridCol w:w="1843"/>
      </w:tblGrid>
      <w:tr w:rsidR="008F0CFD" w14:paraId="3F3D4C76" w14:textId="77777777" w:rsidTr="008F0CFD">
        <w:trPr>
          <w:trHeight w:val="567"/>
          <w:jc w:val="center"/>
        </w:trPr>
        <w:tc>
          <w:tcPr>
            <w:tcW w:w="3697" w:type="dxa"/>
            <w:shd w:val="clear" w:color="auto" w:fill="A6A6A6"/>
            <w:vAlign w:val="center"/>
          </w:tcPr>
          <w:p w14:paraId="71D4E635" w14:textId="1499BF3C" w:rsidR="008F0CFD" w:rsidRDefault="008F0CFD" w:rsidP="008F0CFD">
            <w:pPr>
              <w:pStyle w:val="TF-TEXTOQUADRO"/>
              <w:jc w:val="center"/>
            </w:pPr>
            <w:r>
              <w:t>Assunto</w:t>
            </w:r>
          </w:p>
        </w:tc>
        <w:tc>
          <w:tcPr>
            <w:tcW w:w="3249" w:type="dxa"/>
            <w:shd w:val="clear" w:color="auto" w:fill="A6A6A6"/>
            <w:vAlign w:val="center"/>
          </w:tcPr>
          <w:p w14:paraId="0F906A1B" w14:textId="6B2AE767" w:rsidR="008F0CFD" w:rsidRDefault="008F0CFD" w:rsidP="008F0CFD">
            <w:pPr>
              <w:pStyle w:val="TF-TEXTOQUADRO"/>
              <w:jc w:val="center"/>
            </w:pPr>
            <w:r>
              <w:t>Filtro</w:t>
            </w:r>
          </w:p>
        </w:tc>
        <w:tc>
          <w:tcPr>
            <w:tcW w:w="1843" w:type="dxa"/>
            <w:shd w:val="clear" w:color="auto" w:fill="A6A6A6"/>
            <w:vAlign w:val="center"/>
          </w:tcPr>
          <w:p w14:paraId="5599ECBC" w14:textId="2308A9BD" w:rsidR="008F0CFD" w:rsidRDefault="008F0CFD" w:rsidP="008F0CFD">
            <w:pPr>
              <w:pStyle w:val="TF-TEXTOQUADRO"/>
              <w:jc w:val="center"/>
            </w:pPr>
            <w:r>
              <w:t>Referência</w:t>
            </w:r>
          </w:p>
        </w:tc>
      </w:tr>
      <w:tr w:rsidR="008F0CFD" w14:paraId="772830E8" w14:textId="77777777" w:rsidTr="008F0CFD">
        <w:trPr>
          <w:jc w:val="center"/>
        </w:trPr>
        <w:tc>
          <w:tcPr>
            <w:tcW w:w="3697" w:type="dxa"/>
            <w:shd w:val="clear" w:color="auto" w:fill="auto"/>
          </w:tcPr>
          <w:p w14:paraId="16FA2477" w14:textId="4517B154" w:rsidR="008F0CFD" w:rsidRDefault="001B7926" w:rsidP="00F418A3">
            <w:pPr>
              <w:pStyle w:val="TF-TEXTOQUADRO"/>
              <w:jc w:val="center"/>
            </w:pPr>
            <w:r>
              <w:t>Habilidades sociais</w:t>
            </w:r>
          </w:p>
        </w:tc>
        <w:tc>
          <w:tcPr>
            <w:tcW w:w="3249" w:type="dxa"/>
            <w:shd w:val="clear" w:color="auto" w:fill="auto"/>
          </w:tcPr>
          <w:p w14:paraId="1555BA3B" w14:textId="1CD46028" w:rsidR="008F0CFD" w:rsidRDefault="009A1CE2" w:rsidP="00F418A3">
            <w:pPr>
              <w:pStyle w:val="TF-TEXTOQUADRO"/>
              <w:jc w:val="center"/>
            </w:pPr>
            <w:r>
              <w:t>Habilidades sociais de pessoas com TEA</w:t>
            </w:r>
          </w:p>
        </w:tc>
        <w:tc>
          <w:tcPr>
            <w:tcW w:w="1843" w:type="dxa"/>
          </w:tcPr>
          <w:p w14:paraId="7F690E10" w14:textId="30F5B56C" w:rsidR="008F0CFD" w:rsidRDefault="001B7926" w:rsidP="00F418A3">
            <w:pPr>
              <w:pStyle w:val="TF-TEXTOQUADRO"/>
              <w:jc w:val="center"/>
            </w:pPr>
            <w:proofErr w:type="spellStart"/>
            <w:r>
              <w:t>Papoutsi</w:t>
            </w:r>
            <w:proofErr w:type="spellEnd"/>
            <w:r>
              <w:t xml:space="preserve">, </w:t>
            </w:r>
            <w:proofErr w:type="spellStart"/>
            <w:r>
              <w:t>Drigas</w:t>
            </w:r>
            <w:proofErr w:type="spellEnd"/>
            <w:r>
              <w:t xml:space="preserve"> e </w:t>
            </w:r>
            <w:proofErr w:type="spellStart"/>
            <w:r>
              <w:t>Skianis</w:t>
            </w:r>
            <w:proofErr w:type="spellEnd"/>
            <w:r w:rsidRPr="00694DAA">
              <w:t xml:space="preserve"> (2018)</w:t>
            </w:r>
          </w:p>
        </w:tc>
      </w:tr>
      <w:tr w:rsidR="006F3193" w14:paraId="698AA75C" w14:textId="77777777" w:rsidTr="00C45F7C">
        <w:trPr>
          <w:jc w:val="center"/>
        </w:trPr>
        <w:tc>
          <w:tcPr>
            <w:tcW w:w="3697" w:type="dxa"/>
            <w:vMerge w:val="restart"/>
            <w:shd w:val="clear" w:color="auto" w:fill="auto"/>
          </w:tcPr>
          <w:p w14:paraId="5E20C592" w14:textId="77777777" w:rsidR="006F3193" w:rsidRDefault="006F3193" w:rsidP="00F418A3">
            <w:pPr>
              <w:pStyle w:val="TF-TEXTOQUADRO"/>
              <w:jc w:val="center"/>
            </w:pPr>
          </w:p>
          <w:p w14:paraId="32FE23A0" w14:textId="77777777" w:rsidR="006F3193" w:rsidRDefault="006F3193" w:rsidP="00F418A3">
            <w:pPr>
              <w:pStyle w:val="TF-TEXTOQUADRO"/>
              <w:jc w:val="center"/>
            </w:pPr>
          </w:p>
          <w:p w14:paraId="19F18901" w14:textId="2A484EA7" w:rsidR="006F3193" w:rsidRDefault="006F3193" w:rsidP="00F418A3">
            <w:pPr>
              <w:pStyle w:val="TF-TEXTOQUADRO"/>
              <w:jc w:val="center"/>
            </w:pPr>
            <w:r>
              <w:t>Tecnologia no desenvolvimento da pessoa com TEA</w:t>
            </w:r>
          </w:p>
        </w:tc>
        <w:tc>
          <w:tcPr>
            <w:tcW w:w="3249" w:type="dxa"/>
            <w:shd w:val="clear" w:color="auto" w:fill="auto"/>
          </w:tcPr>
          <w:p w14:paraId="6221AD73" w14:textId="5605A784" w:rsidR="006F3193" w:rsidRDefault="006F3193" w:rsidP="00F418A3">
            <w:pPr>
              <w:pStyle w:val="TF-TEXTOQUADRO"/>
              <w:jc w:val="center"/>
            </w:pPr>
            <w:r>
              <w:t>Tecnologia assistiva para pessoas com TEA</w:t>
            </w:r>
          </w:p>
        </w:tc>
        <w:tc>
          <w:tcPr>
            <w:tcW w:w="1843" w:type="dxa"/>
          </w:tcPr>
          <w:p w14:paraId="4084FAB1" w14:textId="029508C5" w:rsidR="006F3193" w:rsidRDefault="006F3193" w:rsidP="00F418A3">
            <w:pPr>
              <w:pStyle w:val="TF-TEXTOQUADRO"/>
              <w:jc w:val="center"/>
            </w:pPr>
            <w:proofErr w:type="spellStart"/>
            <w:r>
              <w:t>Rehman</w:t>
            </w:r>
            <w:proofErr w:type="spellEnd"/>
            <w:r>
              <w:t xml:space="preserve"> </w:t>
            </w:r>
            <w:r w:rsidRPr="007A4092">
              <w:rPr>
                <w:i/>
                <w:iCs/>
              </w:rPr>
              <w:t xml:space="preserve">et </w:t>
            </w:r>
            <w:r>
              <w:rPr>
                <w:i/>
                <w:iCs/>
              </w:rPr>
              <w:t>a</w:t>
            </w:r>
            <w:r w:rsidRPr="007A4092">
              <w:rPr>
                <w:i/>
                <w:iCs/>
              </w:rPr>
              <w:t>l.</w:t>
            </w:r>
            <w:r w:rsidRPr="00652D2F">
              <w:t xml:space="preserve"> (2021)</w:t>
            </w:r>
          </w:p>
        </w:tc>
      </w:tr>
      <w:tr w:rsidR="006F3193" w14:paraId="033BDD8C" w14:textId="77777777" w:rsidTr="00C45F7C">
        <w:trPr>
          <w:jc w:val="center"/>
        </w:trPr>
        <w:tc>
          <w:tcPr>
            <w:tcW w:w="3697" w:type="dxa"/>
            <w:vMerge/>
            <w:shd w:val="clear" w:color="auto" w:fill="auto"/>
          </w:tcPr>
          <w:p w14:paraId="13C83416" w14:textId="4A7B118A" w:rsidR="006F3193" w:rsidRDefault="006F3193" w:rsidP="00F418A3">
            <w:pPr>
              <w:pStyle w:val="TF-TEXTOQUADRO"/>
              <w:jc w:val="center"/>
            </w:pPr>
          </w:p>
        </w:tc>
        <w:tc>
          <w:tcPr>
            <w:tcW w:w="3249" w:type="dxa"/>
            <w:vMerge w:val="restart"/>
            <w:shd w:val="clear" w:color="auto" w:fill="auto"/>
          </w:tcPr>
          <w:p w14:paraId="3ABACF22" w14:textId="77777777" w:rsidR="006F3193" w:rsidRDefault="006F3193" w:rsidP="006F3193">
            <w:pPr>
              <w:pStyle w:val="TF-TEXTOQUADRO"/>
              <w:jc w:val="center"/>
            </w:pPr>
          </w:p>
          <w:p w14:paraId="0282DA41" w14:textId="715DE8D9" w:rsidR="006F3193" w:rsidRDefault="006F3193" w:rsidP="006F3193">
            <w:pPr>
              <w:pStyle w:val="TF-TEXTOQUADRO"/>
              <w:jc w:val="center"/>
            </w:pPr>
            <w:r>
              <w:t>Autismo e tecnologia</w:t>
            </w:r>
          </w:p>
        </w:tc>
        <w:tc>
          <w:tcPr>
            <w:tcW w:w="1843" w:type="dxa"/>
          </w:tcPr>
          <w:p w14:paraId="70FBB42C" w14:textId="309D6998" w:rsidR="006F3193" w:rsidRDefault="006F3193" w:rsidP="00F418A3">
            <w:pPr>
              <w:pStyle w:val="TF-TEXTOQUADRO"/>
              <w:jc w:val="center"/>
            </w:pPr>
            <w:r>
              <w:t xml:space="preserve">Valencia </w:t>
            </w:r>
            <w:r w:rsidRPr="00477A22">
              <w:rPr>
                <w:i/>
                <w:iCs/>
              </w:rPr>
              <w:t xml:space="preserve">et al. </w:t>
            </w:r>
            <w:r>
              <w:t>(2019)</w:t>
            </w:r>
          </w:p>
        </w:tc>
      </w:tr>
      <w:tr w:rsidR="006F3193" w14:paraId="57B60D0F" w14:textId="77777777" w:rsidTr="00C45F7C">
        <w:trPr>
          <w:jc w:val="center"/>
        </w:trPr>
        <w:tc>
          <w:tcPr>
            <w:tcW w:w="3697" w:type="dxa"/>
            <w:vMerge/>
            <w:tcBorders>
              <w:bottom w:val="single" w:sz="4" w:space="0" w:color="auto"/>
            </w:tcBorders>
            <w:shd w:val="clear" w:color="auto" w:fill="auto"/>
          </w:tcPr>
          <w:p w14:paraId="17ABFF92" w14:textId="77777777" w:rsidR="006F3193" w:rsidRDefault="006F3193" w:rsidP="00F418A3">
            <w:pPr>
              <w:pStyle w:val="TF-TEXTOQUADRO"/>
              <w:jc w:val="center"/>
            </w:pPr>
          </w:p>
        </w:tc>
        <w:tc>
          <w:tcPr>
            <w:tcW w:w="3249" w:type="dxa"/>
            <w:vMerge/>
            <w:shd w:val="clear" w:color="auto" w:fill="auto"/>
          </w:tcPr>
          <w:p w14:paraId="3C783258" w14:textId="77777777" w:rsidR="006F3193" w:rsidRDefault="006F3193" w:rsidP="00F418A3">
            <w:pPr>
              <w:pStyle w:val="TF-TEXTOQUADRO"/>
              <w:jc w:val="center"/>
            </w:pPr>
          </w:p>
        </w:tc>
        <w:tc>
          <w:tcPr>
            <w:tcW w:w="1843" w:type="dxa"/>
          </w:tcPr>
          <w:p w14:paraId="6A303D8C" w14:textId="15FC4F99" w:rsidR="006F3193" w:rsidRDefault="006F3193" w:rsidP="00F418A3">
            <w:pPr>
              <w:pStyle w:val="TF-TEXTOQUADRO"/>
              <w:jc w:val="center"/>
            </w:pPr>
            <w:proofErr w:type="spellStart"/>
            <w:r>
              <w:t>Naidoo</w:t>
            </w:r>
            <w:proofErr w:type="spellEnd"/>
            <w:r>
              <w:t xml:space="preserve"> e Singh (2020)</w:t>
            </w:r>
          </w:p>
        </w:tc>
      </w:tr>
      <w:tr w:rsidR="009A1CE2" w14:paraId="4E27460C" w14:textId="77777777" w:rsidTr="006F3193">
        <w:trPr>
          <w:jc w:val="center"/>
        </w:trPr>
        <w:tc>
          <w:tcPr>
            <w:tcW w:w="3697" w:type="dxa"/>
            <w:tcBorders>
              <w:top w:val="single" w:sz="4" w:space="0" w:color="auto"/>
            </w:tcBorders>
            <w:shd w:val="clear" w:color="auto" w:fill="auto"/>
          </w:tcPr>
          <w:p w14:paraId="3F938A2E" w14:textId="1C937593" w:rsidR="009A1CE2" w:rsidRDefault="009A1CE2" w:rsidP="009A1CE2">
            <w:pPr>
              <w:pStyle w:val="TF-TEXTOQUADRO"/>
              <w:jc w:val="center"/>
            </w:pPr>
            <w:r>
              <w:t>Aplicativos móveis e seu uso com indivíduos com TEA</w:t>
            </w:r>
          </w:p>
        </w:tc>
        <w:tc>
          <w:tcPr>
            <w:tcW w:w="3249" w:type="dxa"/>
            <w:shd w:val="clear" w:color="auto" w:fill="auto"/>
          </w:tcPr>
          <w:p w14:paraId="1A28DCCE" w14:textId="41EDB439" w:rsidR="009A1CE2" w:rsidRDefault="009A1CE2" w:rsidP="009A1CE2">
            <w:pPr>
              <w:pStyle w:val="TF-TEXTOQUADRO"/>
              <w:jc w:val="center"/>
            </w:pPr>
            <w:r>
              <w:t>Aplicativos móveis para pessoas com TEA</w:t>
            </w:r>
          </w:p>
        </w:tc>
        <w:tc>
          <w:tcPr>
            <w:tcW w:w="1843" w:type="dxa"/>
          </w:tcPr>
          <w:p w14:paraId="28E87FCA" w14:textId="690C2C59" w:rsidR="009A1CE2" w:rsidRDefault="009A1CE2" w:rsidP="009A1CE2">
            <w:pPr>
              <w:pStyle w:val="TF-TEXTOQUADRO"/>
              <w:jc w:val="center"/>
            </w:pPr>
            <w:proofErr w:type="spellStart"/>
            <w:r>
              <w:t>Starhopoulou</w:t>
            </w:r>
            <w:proofErr w:type="spellEnd"/>
            <w:r>
              <w:t xml:space="preserve"> (2020)</w:t>
            </w:r>
          </w:p>
        </w:tc>
      </w:tr>
    </w:tbl>
    <w:p w14:paraId="7FCE3511" w14:textId="439B683F" w:rsidR="003F4B66" w:rsidRPr="003F4B66" w:rsidRDefault="003F4B66" w:rsidP="00A1460F">
      <w:pPr>
        <w:pStyle w:val="TF-FONTE"/>
      </w:pPr>
      <w:r>
        <w:t>Fonte: elaborado pelo autor.</w:t>
      </w:r>
    </w:p>
    <w:p w14:paraId="06BEB98B" w14:textId="770F0B28" w:rsidR="00451B94" w:rsidRDefault="00C67979" w:rsidP="00FC4A9F">
      <w:pPr>
        <w:pStyle w:val="Ttulo1"/>
      </w:pPr>
      <w:bookmarkStart w:id="12" w:name="_Toc54164921"/>
      <w:bookmarkStart w:id="13" w:name="_Toc54165675"/>
      <w:bookmarkStart w:id="14" w:name="_Toc54169333"/>
      <w:bookmarkStart w:id="15" w:name="_Toc96347439"/>
      <w:bookmarkStart w:id="16" w:name="_Toc96357723"/>
      <w:bookmarkStart w:id="17" w:name="_Toc96491866"/>
      <w:bookmarkStart w:id="18" w:name="_Toc411603107"/>
      <w:bookmarkEnd w:id="9"/>
      <w:r>
        <w:t>Justificativa</w:t>
      </w:r>
    </w:p>
    <w:p w14:paraId="67DFE076" w14:textId="5D7A7A97" w:rsidR="00712E68" w:rsidRPr="007175AD" w:rsidRDefault="00712E68" w:rsidP="007175AD">
      <w:pPr>
        <w:pStyle w:val="TF-TEXTO"/>
      </w:pPr>
      <w:r w:rsidRPr="00712E68">
        <w:t>O trabalho aqui proposto visa auxiliar</w:t>
      </w:r>
      <w:r>
        <w:t xml:space="preserve"> os indivíduos que se encontram no TEA através do desenvolvimento de uma aplicação móvel voltada para aprimorar habilidades sociais e emocionais</w:t>
      </w:r>
      <w:r w:rsidRPr="00712E68">
        <w:t xml:space="preserve">, e desta forma, a ajudar a enfrentar seus problemas e desafios abordados na </w:t>
      </w:r>
      <w:del w:id="19" w:author="Dalton Solano dos Reis" w:date="2023-12-05T09:04:00Z">
        <w:r w:rsidRPr="00712E68" w:rsidDel="004E0569">
          <w:delText xml:space="preserve">seção </w:delText>
        </w:r>
      </w:del>
      <w:ins w:id="20" w:author="Dalton Solano dos Reis" w:date="2023-12-05T09:04:00Z">
        <w:r w:rsidR="004E0569" w:rsidRPr="00712E68">
          <w:t>seção</w:t>
        </w:r>
        <w:r w:rsidR="004E0569">
          <w:t> </w:t>
        </w:r>
      </w:ins>
      <w:r w:rsidRPr="007175AD">
        <w:t>1. Nesse sentido, o desenvolvimento de uma aplicação móvel que ajude a</w:t>
      </w:r>
      <w:r w:rsidR="00421C11" w:rsidRPr="007175AD">
        <w:t xml:space="preserve"> promover habilidades e regulação emocional da pessoa com TEA</w:t>
      </w:r>
    </w:p>
    <w:p w14:paraId="32AB194D" w14:textId="13AE074D" w:rsidR="00421C11" w:rsidRPr="007175AD" w:rsidRDefault="00712E68" w:rsidP="007175AD">
      <w:pPr>
        <w:pStyle w:val="TF-TEXTO"/>
      </w:pPr>
      <w:r w:rsidRPr="007175AD">
        <w:lastRenderedPageBreak/>
        <w:t xml:space="preserve">Para isso, o trabalho se fundamenta nos temas abordados na revisão bibliográfica descritos na subseção 2.1 e nos correlatos apresentados na subseção 2.2. </w:t>
      </w:r>
      <w:r w:rsidR="00421C11" w:rsidRPr="007175AD">
        <w:t xml:space="preserve">A linguagem </w:t>
      </w:r>
      <w:r w:rsidR="00AF2E23" w:rsidRPr="007175AD">
        <w:t>é,</w:t>
      </w:r>
      <w:r w:rsidR="00421C11" w:rsidRPr="007175AD">
        <w:t xml:space="preserve"> portanto, um instrumento da consciência com o atributo de compor, controlar e planejar o pensamento em uma função de intercambio social </w:t>
      </w:r>
      <w:commentRangeStart w:id="21"/>
      <w:commentRangeStart w:id="22"/>
      <w:r w:rsidR="00421C11" w:rsidRPr="007175AD">
        <w:t>[...]</w:t>
      </w:r>
      <w:commentRangeEnd w:id="21"/>
      <w:r w:rsidR="004E0569">
        <w:rPr>
          <w:rStyle w:val="Refdecomentrio"/>
        </w:rPr>
        <w:commentReference w:id="21"/>
      </w:r>
      <w:commentRangeEnd w:id="22"/>
      <w:r w:rsidR="00105DB9">
        <w:rPr>
          <w:rStyle w:val="Refdecomentrio"/>
        </w:rPr>
        <w:commentReference w:id="22"/>
      </w:r>
      <w:r w:rsidR="00421C11" w:rsidRPr="007175AD">
        <w:t xml:space="preserve"> percebemos a existência das relações entre o pensamento e fala, entre a fala interior e exterior, entre o sentido e o significado, entre o homem e o mundo (ORRÚ,</w:t>
      </w:r>
      <w:ins w:id="23" w:author="Dalton Solano dos Reis" w:date="2023-12-05T09:15:00Z">
        <w:r w:rsidR="00105DB9">
          <w:t xml:space="preserve"> </w:t>
        </w:r>
      </w:ins>
      <w:r w:rsidR="00421C11" w:rsidRPr="007175AD">
        <w:t>2012)</w:t>
      </w:r>
    </w:p>
    <w:p w14:paraId="57BF6E79" w14:textId="54D3BD26" w:rsidR="007175AD" w:rsidRDefault="00712E68" w:rsidP="00712E68">
      <w:pPr>
        <w:pStyle w:val="TF-TEXTO"/>
      </w:pPr>
      <w:r w:rsidRPr="007175AD">
        <w:t>Cabe destacar, que a presente proposta apresenta paridade com todos os trabalhos correlatos e ferramentas apresentados no Quadro 1</w:t>
      </w:r>
      <w:r w:rsidRPr="00712E68">
        <w:t xml:space="preserve">. </w:t>
      </w:r>
      <w:r w:rsidRPr="007175AD">
        <w:t xml:space="preserve">A ferramenta proposta busca otimizar </w:t>
      </w:r>
      <w:r w:rsidR="00AF2E23">
        <w:t xml:space="preserve">as habilidades emocionais e a comunicação de pessoas com TEA. </w:t>
      </w:r>
    </w:p>
    <w:p w14:paraId="170C9E10" w14:textId="6DB20D4B" w:rsidR="007175AD" w:rsidRDefault="00AF2E23" w:rsidP="00712E68">
      <w:pPr>
        <w:pStyle w:val="TF-TEXTO"/>
      </w:pPr>
      <w:r w:rsidRPr="00AF2E23">
        <w:t xml:space="preserve">De acordo com Valencia </w:t>
      </w:r>
      <w:r w:rsidRPr="00AF2E23">
        <w:rPr>
          <w:i/>
          <w:iCs/>
        </w:rPr>
        <w:t>et al.</w:t>
      </w:r>
      <w:r w:rsidRPr="00AF2E23">
        <w:t xml:space="preserve"> (2019), indivíduos com</w:t>
      </w:r>
      <w:r>
        <w:t xml:space="preserve"> </w:t>
      </w:r>
      <w:r w:rsidRPr="00AF2E23">
        <w:t>TEA confrontam desafios na comunicação social e na interação com os outros, o que pode resultar em dificuldades tanto na comunicação verbal quanto na não verbal, na compreensão de sinais sociais e no estabelecimento de relações interpessoais. Além disso, é comum que essas pessoas manifestem comportamentos, interesses e atividades repetitivos e altamente focados, o que, por sua vez, pode limitar sua habilidade de aprender e se envolver em novas experiências. Tais dificuldades podem contribuir para o desenvolvimento de distúrbios cognitivos, tornando a aquisição de novas habilidades um desafio significativo para aqueles com TEA.</w:t>
      </w:r>
    </w:p>
    <w:p w14:paraId="53FAA48A" w14:textId="53C7261E" w:rsidR="00AF2E23" w:rsidRDefault="00AF2E23" w:rsidP="00712E68">
      <w:pPr>
        <w:pStyle w:val="TF-TEXTO"/>
      </w:pPr>
      <w:r>
        <w:t xml:space="preserve">Segundo </w:t>
      </w:r>
      <w:proofErr w:type="spellStart"/>
      <w:r>
        <w:t>Naidoo</w:t>
      </w:r>
      <w:proofErr w:type="spellEnd"/>
      <w:r>
        <w:t xml:space="preserve"> e Singh (2020), em</w:t>
      </w:r>
      <w:r w:rsidRPr="00AF2E23">
        <w:t xml:space="preserve"> algumas situações, crianças com </w:t>
      </w:r>
      <w:r>
        <w:t>TEA</w:t>
      </w:r>
      <w:r w:rsidRPr="00AF2E23">
        <w:t xml:space="preserve"> podem ter dificuldade em compartilhar informações por meio da comunicação verbal funcional. Isso pode tornar desafiador para elas expressar suas necessidades e preferências, inclusive durante visitas ao dentista. A utilização de um</w:t>
      </w:r>
      <w:r w:rsidR="00046B5A">
        <w:t xml:space="preserve">a prancha </w:t>
      </w:r>
      <w:r w:rsidRPr="00AF2E23">
        <w:t>de comunicação odontológica pode ser uma solução para superar essas dificuldades, pois ele fornece um suporte visual que permite aos pacientes comunicarem de forma mais eficaz suas necessidades e preferências. Ess</w:t>
      </w:r>
      <w:r w:rsidR="00046B5A">
        <w:t>a</w:t>
      </w:r>
      <w:r w:rsidRPr="00AF2E23">
        <w:t xml:space="preserve"> </w:t>
      </w:r>
      <w:r w:rsidR="00046B5A">
        <w:t>prancha de comunicação</w:t>
      </w:r>
      <w:r w:rsidRPr="00AF2E23">
        <w:t xml:space="preserve"> inclui símbolos representativos de diversos procedimentos e sensações odontológicas, o que contribui para diminuir a ansiedade e aprimorar a comunicação entre os pacientes e os profissionais de saúde buca</w:t>
      </w:r>
      <w:r>
        <w:t>l.</w:t>
      </w:r>
    </w:p>
    <w:p w14:paraId="7342729F" w14:textId="1AD49684" w:rsidR="00421C11" w:rsidRDefault="00712E68" w:rsidP="00712E68">
      <w:pPr>
        <w:pStyle w:val="TF-TEXTO"/>
        <w:rPr>
          <w:color w:val="FF0000"/>
        </w:rPr>
      </w:pPr>
      <w:r w:rsidRPr="007175AD">
        <w:t xml:space="preserve">Com base nessas características, é perceptível que o trabalho possuí relevância para a sociedade, pois atenderá a necessidade de </w:t>
      </w:r>
      <w:r w:rsidR="00046B5A">
        <w:t>famílias e indivíduos com TEA.</w:t>
      </w:r>
      <w:r w:rsidRPr="00712E68">
        <w:rPr>
          <w:color w:val="FF0000"/>
        </w:rPr>
        <w:t xml:space="preserve"> </w:t>
      </w:r>
    </w:p>
    <w:p w14:paraId="5C369225" w14:textId="456DD045" w:rsidR="00712E68" w:rsidRDefault="00712E68" w:rsidP="00712E68">
      <w:pPr>
        <w:pStyle w:val="TF-TEXTO"/>
        <w:rPr>
          <w:color w:val="FF0000"/>
        </w:rPr>
      </w:pPr>
      <w:r w:rsidRPr="007175AD">
        <w:t>Dessa forma, será possível verificar</w:t>
      </w:r>
      <w:r w:rsidRPr="00712E68">
        <w:rPr>
          <w:color w:val="FF0000"/>
        </w:rPr>
        <w:t xml:space="preserve"> </w:t>
      </w:r>
      <w:r w:rsidR="00046B5A">
        <w:t>um improviso tanto nas habilidades emocionais quanto na comunicação de pessoas com TEA, as ajudando em momentos de ansiedade e em momentos críticos para que eles possam se expressar de uma maneira diferente para manter uma conversa, ou comunicar algum desejo deles.</w:t>
      </w:r>
    </w:p>
    <w:p w14:paraId="73AD57BA" w14:textId="77777777" w:rsidR="007175AD" w:rsidRPr="007175AD" w:rsidRDefault="007175AD" w:rsidP="007175AD">
      <w:pPr>
        <w:pStyle w:val="TF-TEXTO"/>
      </w:pPr>
      <w:r w:rsidRPr="007175AD">
        <w:t xml:space="preserve">Por fim, considerando o projeto e os objetivos apresentados, o trabalho proposto terá aderência ao sexto eixo de formação: Pesquisa, Inovação e Empreendedorismo, uma vez que </w:t>
      </w:r>
      <w:r w:rsidRPr="007175AD">
        <w:lastRenderedPageBreak/>
        <w:t>busca abordar um problema complexo por meio de uma abordagem sistêmica e inovadora, aproveitando a tecnologia para criar soluções práticas e impactantes para pessoas com TEA.</w:t>
      </w:r>
    </w:p>
    <w:p w14:paraId="20BDAF38" w14:textId="77777777" w:rsidR="00712E68" w:rsidRDefault="00712E68" w:rsidP="007175AD">
      <w:pPr>
        <w:pStyle w:val="TF-TEXTO"/>
        <w:ind w:firstLine="0"/>
        <w:rPr>
          <w:color w:val="FF0000"/>
        </w:rPr>
      </w:pPr>
    </w:p>
    <w:p w14:paraId="002AF629" w14:textId="77777777" w:rsidR="00451B94" w:rsidRDefault="00451B94" w:rsidP="00CD1BD6">
      <w:pPr>
        <w:pStyle w:val="Ttulo1"/>
      </w:pPr>
      <w:r>
        <w:t>METODOLOGIA</w:t>
      </w:r>
    </w:p>
    <w:p w14:paraId="30B61652" w14:textId="77777777" w:rsidR="004F511D" w:rsidRPr="00934D26" w:rsidRDefault="004F511D" w:rsidP="004F511D">
      <w:pPr>
        <w:pStyle w:val="TF-TEXTO"/>
      </w:pPr>
      <w:bookmarkStart w:id="24" w:name="_Toc351015602"/>
      <w:bookmarkEnd w:id="12"/>
      <w:bookmarkEnd w:id="13"/>
      <w:bookmarkEnd w:id="14"/>
      <w:bookmarkEnd w:id="15"/>
      <w:bookmarkEnd w:id="16"/>
      <w:bookmarkEnd w:id="17"/>
      <w:bookmarkEnd w:id="18"/>
      <w:r w:rsidRPr="00934D26">
        <w:t>O trabalho será desenvolvido observando as seguintes etapas:</w:t>
      </w:r>
    </w:p>
    <w:p w14:paraId="5483168A" w14:textId="77777777" w:rsidR="004F511D" w:rsidRPr="00934D26" w:rsidRDefault="004F511D" w:rsidP="004F511D">
      <w:pPr>
        <w:pStyle w:val="TF-ALNEA"/>
        <w:numPr>
          <w:ilvl w:val="0"/>
          <w:numId w:val="23"/>
        </w:numPr>
      </w:pPr>
      <w:bookmarkStart w:id="25" w:name="_Hlk115007480"/>
      <w:r w:rsidRPr="00934D26">
        <w:t>levantamento bibliográfico: realizar o levantamento bibliográfico sobre como ajudar no desenvolvimento das habilidades sociais direcionadas a comunicação não verbal e interpretação das emoções de pessoas com TEA;</w:t>
      </w:r>
    </w:p>
    <w:bookmarkEnd w:id="25"/>
    <w:p w14:paraId="4404994E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 w:rsidRPr="00934D26">
        <w:t>definição das técnicas mais eficazes: pesquisar e analisar as técnicas que são mais eficazes para ajudar no desenvolvimento da comunicação não verbal e interpretação das emoções das pessoas com TEA;</w:t>
      </w:r>
    </w:p>
    <w:p w14:paraId="7F7A11C2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 w:rsidRPr="00934D26">
        <w:t>elicitação de requisitos: baseando-se no levantamento bibliográfico, refinar os requisitos propostos para contribuir no desenvolvimento das habilidades de comunicação não verbal e interpretação das emoções das pessoas com TEA e sua relação interpessoal;</w:t>
      </w:r>
    </w:p>
    <w:p w14:paraId="09084A2C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 w:rsidRPr="00934D26">
        <w:t xml:space="preserve">especificação da aplicação: especificar a aplicação com análise orientada a objetos utilizando a </w:t>
      </w:r>
      <w:proofErr w:type="spellStart"/>
      <w:r w:rsidRPr="00934D26">
        <w:t>Unified</w:t>
      </w:r>
      <w:proofErr w:type="spellEnd"/>
      <w:r w:rsidRPr="00934D26">
        <w:t xml:space="preserve"> </w:t>
      </w:r>
      <w:proofErr w:type="spellStart"/>
      <w:r w:rsidRPr="00934D26">
        <w:t>Modeling</w:t>
      </w:r>
      <w:proofErr w:type="spellEnd"/>
      <w:r w:rsidRPr="00934D26">
        <w:t xml:space="preserve"> </w:t>
      </w:r>
      <w:proofErr w:type="spellStart"/>
      <w:r w:rsidRPr="00934D26">
        <w:t>Language</w:t>
      </w:r>
      <w:proofErr w:type="spellEnd"/>
      <w:r w:rsidRPr="00934D26">
        <w:t xml:space="preserve"> (UML). Utilizar a ferramenta </w:t>
      </w:r>
      <w:proofErr w:type="spellStart"/>
      <w:r w:rsidRPr="00934D26">
        <w:t>Astah</w:t>
      </w:r>
      <w:proofErr w:type="spellEnd"/>
      <w:r w:rsidRPr="00934D26">
        <w:t xml:space="preserve"> para o desenvolvimento dos diagramas de casos de uso, classes e sequência;</w:t>
      </w:r>
    </w:p>
    <w:p w14:paraId="1E1235DB" w14:textId="77777777" w:rsidR="004F511D" w:rsidRDefault="004F511D" w:rsidP="004F511D">
      <w:pPr>
        <w:pStyle w:val="TF-ALNEA"/>
        <w:numPr>
          <w:ilvl w:val="0"/>
          <w:numId w:val="2"/>
        </w:numPr>
      </w:pPr>
      <w:r w:rsidRPr="00934D26">
        <w:t xml:space="preserve">implementação: a partir das etapas anteriores, realizar a implementação do aplicativo para </w:t>
      </w:r>
      <w:r>
        <w:t xml:space="preserve">a plataforma Android utilizando a linguagem de programação </w:t>
      </w:r>
      <w:proofErr w:type="spellStart"/>
      <w:r>
        <w:t>Kotlin</w:t>
      </w:r>
      <w:proofErr w:type="spellEnd"/>
      <w:r>
        <w:t>, o ambiente de desenvolvimento integrado Android Studio e utilizando os emuladores fornecidos pelo Android Studio para realizar testes do aplicativo em diversas versões do sistema operacional Android</w:t>
      </w:r>
      <w:r w:rsidRPr="00934D26">
        <w:t>;</w:t>
      </w:r>
    </w:p>
    <w:p w14:paraId="3BA8CB0E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>
        <w:t>validação: verificar se todos os requisitos foram contemplados no aplicativo;</w:t>
      </w:r>
    </w:p>
    <w:p w14:paraId="5582B047" w14:textId="77777777" w:rsidR="004F511D" w:rsidRPr="00934D26" w:rsidRDefault="004F511D" w:rsidP="004F511D">
      <w:pPr>
        <w:pStyle w:val="TF-ALNEA"/>
        <w:numPr>
          <w:ilvl w:val="0"/>
          <w:numId w:val="2"/>
        </w:numPr>
      </w:pPr>
      <w:r w:rsidRPr="00934D26">
        <w:t xml:space="preserve">testes: realizar teste do aplicativo a fim de detectar se os requisitos e experiência projetada no trabalho serão </w:t>
      </w:r>
      <w:commentRangeStart w:id="26"/>
      <w:r w:rsidRPr="00934D26">
        <w:t>atendidos com sucesso</w:t>
      </w:r>
      <w:commentRangeEnd w:id="26"/>
      <w:r w:rsidR="004E0569">
        <w:rPr>
          <w:rStyle w:val="Refdecomentrio"/>
        </w:rPr>
        <w:commentReference w:id="26"/>
      </w:r>
      <w:r w:rsidRPr="00934D26">
        <w:t>.</w:t>
      </w:r>
    </w:p>
    <w:p w14:paraId="12FA0B2C" w14:textId="77777777" w:rsidR="00B37046" w:rsidRDefault="00B37046" w:rsidP="00CD1BD6">
      <w:pPr>
        <w:pStyle w:val="TF-refernciasbibliogrficasTTULO"/>
      </w:pPr>
    </w:p>
    <w:p w14:paraId="0C326A1E" w14:textId="1D6DA906" w:rsidR="00451B94" w:rsidRDefault="00451B94" w:rsidP="00CD1BD6">
      <w:pPr>
        <w:pStyle w:val="TF-refernciasbibliogrficasTTULO"/>
      </w:pPr>
      <w:commentRangeStart w:id="27"/>
      <w:commentRangeStart w:id="28"/>
      <w:r>
        <w:t>Referências</w:t>
      </w:r>
      <w:bookmarkEnd w:id="24"/>
      <w:commentRangeEnd w:id="27"/>
      <w:r w:rsidR="00105DB9">
        <w:rPr>
          <w:rStyle w:val="Refdecomentrio"/>
          <w:rFonts w:ascii="Times New Roman" w:hAnsi="Times New Roman"/>
          <w:b w:val="0"/>
          <w:caps w:val="0"/>
        </w:rPr>
        <w:commentReference w:id="27"/>
      </w:r>
      <w:commentRangeEnd w:id="28"/>
      <w:r w:rsidR="00105DB9">
        <w:rPr>
          <w:rStyle w:val="Refdecomentrio"/>
          <w:rFonts w:ascii="Times New Roman" w:hAnsi="Times New Roman"/>
          <w:b w:val="0"/>
          <w:caps w:val="0"/>
        </w:rPr>
        <w:commentReference w:id="28"/>
      </w:r>
    </w:p>
    <w:p w14:paraId="6AE7C37C" w14:textId="1CB3C976" w:rsidR="00442A83" w:rsidRDefault="00442A83" w:rsidP="00451B94">
      <w:pPr>
        <w:pStyle w:val="TF-refernciasITEM"/>
      </w:pPr>
      <w:r w:rsidRPr="00442A83">
        <w:t xml:space="preserve">SILVA, A. B.; GAIATO, M. B.; REVELES, L. T. </w:t>
      </w:r>
      <w:r w:rsidRPr="00442A83">
        <w:rPr>
          <w:b/>
        </w:rPr>
        <w:t xml:space="preserve">Mundo singular: </w:t>
      </w:r>
      <w:commentRangeStart w:id="29"/>
      <w:r w:rsidRPr="00442A83">
        <w:rPr>
          <w:b/>
        </w:rPr>
        <w:t>Entenda o autismo</w:t>
      </w:r>
      <w:commentRangeEnd w:id="29"/>
      <w:r w:rsidR="00044294">
        <w:rPr>
          <w:rStyle w:val="Refdecomentrio"/>
        </w:rPr>
        <w:commentReference w:id="29"/>
      </w:r>
      <w:r w:rsidRPr="00442A83">
        <w:t>. Rio de Janeiro: Objetiva, 2012.</w:t>
      </w:r>
    </w:p>
    <w:p w14:paraId="592FC49B" w14:textId="1955F6F7" w:rsidR="00442A83" w:rsidRDefault="00442A83" w:rsidP="00451B94">
      <w:pPr>
        <w:pStyle w:val="TF-refernciasITEM"/>
      </w:pPr>
    </w:p>
    <w:p w14:paraId="0F05B9D3" w14:textId="1FAB4029" w:rsidR="00442A83" w:rsidRDefault="0095518D" w:rsidP="004F511D">
      <w:pPr>
        <w:pStyle w:val="TF-refernciasITEM"/>
        <w:jc w:val="both"/>
      </w:pPr>
      <w:r w:rsidRPr="0095518D">
        <w:t xml:space="preserve">LIMBERGER, L. S.; PELLANDA, N. M. C. </w:t>
      </w:r>
      <w:r w:rsidR="004F511D" w:rsidRPr="004F511D">
        <w:rPr>
          <w:b/>
        </w:rPr>
        <w:t xml:space="preserve">O </w:t>
      </w:r>
      <w:proofErr w:type="spellStart"/>
      <w:r w:rsidR="004F511D" w:rsidRPr="004F511D">
        <w:rPr>
          <w:b/>
        </w:rPr>
        <w:t>ipad</w:t>
      </w:r>
      <w:proofErr w:type="spellEnd"/>
      <w:r w:rsidR="004F511D" w:rsidRPr="004F511D">
        <w:rPr>
          <w:b/>
        </w:rPr>
        <w:t xml:space="preserve"> e os aplicativos de jogos como instrumentos complexos de cognição/subjetivação em autistas</w:t>
      </w:r>
      <w:r w:rsidRPr="0095518D">
        <w:t>. Revista Jovens Pesquisadores, v. 4, n. 1, 28 jun. 2014.</w:t>
      </w:r>
    </w:p>
    <w:p w14:paraId="17761731" w14:textId="77777777" w:rsidR="004F511D" w:rsidRDefault="004F511D" w:rsidP="00451B94">
      <w:pPr>
        <w:pStyle w:val="TF-refernciasITEM"/>
      </w:pPr>
    </w:p>
    <w:p w14:paraId="0532CD6A" w14:textId="6D02975F" w:rsidR="0095518D" w:rsidRPr="009A1CE2" w:rsidRDefault="0095518D" w:rsidP="00451B94">
      <w:pPr>
        <w:pStyle w:val="TF-refernciasITEM"/>
        <w:rPr>
          <w:lang w:val="en-US"/>
        </w:rPr>
      </w:pPr>
      <w:r>
        <w:lastRenderedPageBreak/>
        <w:t>ORRÚ</w:t>
      </w:r>
      <w:r w:rsidR="00A44C88">
        <w:t xml:space="preserve">, Silvia E. </w:t>
      </w:r>
      <w:r w:rsidR="00A44C88" w:rsidRPr="004F511D">
        <w:rPr>
          <w:b/>
        </w:rPr>
        <w:t xml:space="preserve">Autismo, linguagem e educação: </w:t>
      </w:r>
      <w:commentRangeStart w:id="30"/>
      <w:r w:rsidR="00A44C88" w:rsidRPr="004F511D">
        <w:rPr>
          <w:b/>
        </w:rPr>
        <w:t>interação social no cotidiano</w:t>
      </w:r>
      <w:commentRangeEnd w:id="30"/>
      <w:r w:rsidR="00044294">
        <w:rPr>
          <w:rStyle w:val="Refdecomentrio"/>
        </w:rPr>
        <w:commentReference w:id="30"/>
      </w:r>
      <w:r w:rsidR="00A44C88">
        <w:t xml:space="preserve">. </w:t>
      </w:r>
      <w:r w:rsidR="00A44C88" w:rsidRPr="009A1CE2">
        <w:rPr>
          <w:lang w:val="en-US"/>
        </w:rPr>
        <w:t>3 ed. Rio de Janeiro</w:t>
      </w:r>
      <w:r w:rsidR="004F511D" w:rsidRPr="009A1CE2">
        <w:rPr>
          <w:lang w:val="en-US"/>
        </w:rPr>
        <w:t xml:space="preserve">. </w:t>
      </w:r>
      <w:proofErr w:type="spellStart"/>
      <w:r w:rsidR="004F511D" w:rsidRPr="009A1CE2">
        <w:rPr>
          <w:lang w:val="en-US"/>
        </w:rPr>
        <w:t>Editora</w:t>
      </w:r>
      <w:proofErr w:type="spellEnd"/>
      <w:r w:rsidR="004F511D" w:rsidRPr="009A1CE2">
        <w:rPr>
          <w:lang w:val="en-US"/>
        </w:rPr>
        <w:t xml:space="preserve"> </w:t>
      </w:r>
      <w:proofErr w:type="spellStart"/>
      <w:r w:rsidR="004F511D" w:rsidRPr="009A1CE2">
        <w:rPr>
          <w:lang w:val="en-US"/>
        </w:rPr>
        <w:t>Wak</w:t>
      </w:r>
      <w:proofErr w:type="spellEnd"/>
      <w:r w:rsidR="004F511D" w:rsidRPr="009A1CE2">
        <w:rPr>
          <w:lang w:val="en-US"/>
        </w:rPr>
        <w:t>, 2012.</w:t>
      </w:r>
    </w:p>
    <w:p w14:paraId="039DBAD1" w14:textId="77777777" w:rsidR="00442A83" w:rsidRPr="009A1CE2" w:rsidRDefault="00442A83" w:rsidP="00451B94">
      <w:pPr>
        <w:pStyle w:val="TF-refernciasITEM"/>
        <w:rPr>
          <w:lang w:val="en-US"/>
        </w:rPr>
      </w:pPr>
    </w:p>
    <w:p w14:paraId="4B0A7B6E" w14:textId="77777777" w:rsidR="00A44C88" w:rsidRPr="00712E68" w:rsidRDefault="00A44C88" w:rsidP="00A44C88">
      <w:pPr>
        <w:pStyle w:val="TF-refernciasITEM"/>
        <w:jc w:val="both"/>
        <w:rPr>
          <w:lang w:val="en-US"/>
        </w:rPr>
      </w:pPr>
      <w:r w:rsidRPr="002D784C">
        <w:rPr>
          <w:lang w:val="en-US"/>
        </w:rPr>
        <w:t>AMERICAN PSYCHIATRIC ASSOCIATION</w:t>
      </w:r>
      <w:r>
        <w:rPr>
          <w:lang w:val="en-US"/>
        </w:rPr>
        <w:t>.</w:t>
      </w:r>
      <w:r w:rsidRPr="002D784C">
        <w:rPr>
          <w:b/>
          <w:bCs/>
          <w:lang w:val="en-US"/>
        </w:rPr>
        <w:t xml:space="preserve"> Diagnostic and Statistical Manual of Mental Disorders</w:t>
      </w:r>
      <w:r w:rsidRPr="002D784C">
        <w:rPr>
          <w:lang w:val="en-US"/>
        </w:rPr>
        <w:t>,</w:t>
      </w:r>
      <w:r>
        <w:rPr>
          <w:lang w:val="en-US"/>
        </w:rPr>
        <w:t xml:space="preserve"> </w:t>
      </w:r>
      <w:r w:rsidRPr="002D784C">
        <w:rPr>
          <w:lang w:val="en-US"/>
        </w:rPr>
        <w:t xml:space="preserve">Fifth Edition, Text Revision. </w:t>
      </w:r>
      <w:r w:rsidRPr="00712E68">
        <w:rPr>
          <w:lang w:val="en-US"/>
        </w:rPr>
        <w:t xml:space="preserve">Washington DC, American Psychiatric Association, </w:t>
      </w:r>
      <w:commentRangeStart w:id="31"/>
      <w:r w:rsidRPr="00712E68">
        <w:rPr>
          <w:lang w:val="en-US"/>
        </w:rPr>
        <w:t>2022</w:t>
      </w:r>
      <w:commentRangeEnd w:id="31"/>
      <w:r w:rsidR="00105DB9">
        <w:rPr>
          <w:rStyle w:val="Refdecomentrio"/>
        </w:rPr>
        <w:commentReference w:id="31"/>
      </w:r>
      <w:r w:rsidRPr="00712E68">
        <w:rPr>
          <w:lang w:val="en-US"/>
        </w:rPr>
        <w:t>.</w:t>
      </w:r>
    </w:p>
    <w:p w14:paraId="6C2E1774" w14:textId="77777777" w:rsidR="00A44C88" w:rsidRDefault="00A44C88" w:rsidP="00A44C88">
      <w:pPr>
        <w:pStyle w:val="TF-refernciasITEM"/>
        <w:jc w:val="both"/>
        <w:rPr>
          <w:lang w:val="en-US"/>
        </w:rPr>
      </w:pPr>
    </w:p>
    <w:p w14:paraId="3F46BDF1" w14:textId="77777777" w:rsidR="00A44C88" w:rsidRPr="00652D2F" w:rsidRDefault="00A44C88" w:rsidP="00A44C88">
      <w:pPr>
        <w:pStyle w:val="TF-refernciasITEM"/>
        <w:jc w:val="both"/>
      </w:pPr>
      <w:r w:rsidRPr="0058635E">
        <w:t xml:space="preserve">PAPOUTSI, Chara; DRIGAS, Athanasios; SKIANIS, </w:t>
      </w:r>
      <w:proofErr w:type="spellStart"/>
      <w:r w:rsidRPr="0058635E">
        <w:t>Charalabos</w:t>
      </w:r>
      <w:proofErr w:type="spellEnd"/>
      <w:r w:rsidRPr="0058635E">
        <w:t xml:space="preserve">. </w:t>
      </w:r>
      <w:r w:rsidRPr="00F515D7">
        <w:rPr>
          <w:b/>
          <w:lang w:val="en-US"/>
        </w:rPr>
        <w:t xml:space="preserve">Mobile Applications to Improve Emotional Intelligence in Autism – A </w:t>
      </w:r>
      <w:proofErr w:type="gramStart"/>
      <w:r w:rsidRPr="00F515D7">
        <w:rPr>
          <w:b/>
          <w:lang w:val="en-US"/>
        </w:rPr>
        <w:t>Review</w:t>
      </w:r>
      <w:r w:rsidRPr="00C44987">
        <w:rPr>
          <w:lang w:val="en-US"/>
        </w:rPr>
        <w:t>.</w:t>
      </w:r>
      <w:commentRangeStart w:id="32"/>
      <w:r w:rsidRPr="00C44987">
        <w:rPr>
          <w:lang w:val="en-US"/>
        </w:rPr>
        <w:t>*</w:t>
      </w:r>
      <w:proofErr w:type="gramEnd"/>
      <w:r w:rsidRPr="00C44987">
        <w:rPr>
          <w:lang w:val="en-US"/>
        </w:rPr>
        <w:t>*</w:t>
      </w:r>
      <w:commentRangeEnd w:id="32"/>
      <w:r w:rsidR="00044294">
        <w:rPr>
          <w:rStyle w:val="Refdecomentrio"/>
        </w:rPr>
        <w:commentReference w:id="32"/>
      </w:r>
      <w:r w:rsidRPr="00C44987">
        <w:rPr>
          <w:lang w:val="en-US"/>
        </w:rPr>
        <w:t xml:space="preserve"> International Journal of Interactive Mobile Technologies (</w:t>
      </w:r>
      <w:proofErr w:type="spellStart"/>
      <w:r w:rsidRPr="00C44987">
        <w:rPr>
          <w:lang w:val="en-US"/>
        </w:rPr>
        <w:t>iJIM</w:t>
      </w:r>
      <w:proofErr w:type="spellEnd"/>
      <w:r w:rsidRPr="00C44987">
        <w:rPr>
          <w:lang w:val="en-US"/>
        </w:rPr>
        <w:t xml:space="preserve">),** v. 12, n. 6, p. 47-57, 2018. </w:t>
      </w:r>
      <w:r w:rsidRPr="0058635E">
        <w:rPr>
          <w:lang w:val="en-US"/>
          <w:rPrChange w:id="33" w:author="Dalton Solano dos Reis" w:date="2023-12-05T09:00:00Z">
            <w:rPr/>
          </w:rPrChange>
        </w:rPr>
        <w:t>DOI: 10.3991/</w:t>
      </w:r>
      <w:proofErr w:type="gramStart"/>
      <w:r w:rsidRPr="0058635E">
        <w:rPr>
          <w:lang w:val="en-US"/>
          <w:rPrChange w:id="34" w:author="Dalton Solano dos Reis" w:date="2023-12-05T09:00:00Z">
            <w:rPr/>
          </w:rPrChange>
        </w:rPr>
        <w:t>ijim.v</w:t>
      </w:r>
      <w:proofErr w:type="gramEnd"/>
      <w:r w:rsidRPr="0058635E">
        <w:rPr>
          <w:lang w:val="en-US"/>
          <w:rPrChange w:id="35" w:author="Dalton Solano dos Reis" w:date="2023-12-05T09:00:00Z">
            <w:rPr/>
          </w:rPrChange>
        </w:rPr>
        <w:t xml:space="preserve">12i6.9073. </w:t>
      </w:r>
      <w:r w:rsidRPr="00652D2F">
        <w:t xml:space="preserve">Disponível em: </w:t>
      </w:r>
      <w:commentRangeStart w:id="36"/>
      <w:r w:rsidRPr="00652D2F">
        <w:t>&lt;</w:t>
      </w:r>
      <w:commentRangeEnd w:id="36"/>
      <w:r w:rsidR="00044294">
        <w:rPr>
          <w:rStyle w:val="Refdecomentrio"/>
        </w:rPr>
        <w:commentReference w:id="36"/>
      </w:r>
      <w:r w:rsidRPr="00652D2F">
        <w:t>https://www.researchgate.net/publication/328590656_Mobile_Applications_to_Improve_Emotional_Intelligence_in_Autism_-_A_Review&gt;. Acesso em: 23 set. 2023.</w:t>
      </w:r>
    </w:p>
    <w:p w14:paraId="17F1A9AF" w14:textId="77777777" w:rsidR="00A44C88" w:rsidRPr="00652D2F" w:rsidRDefault="00A44C88" w:rsidP="00A44C88">
      <w:pPr>
        <w:pStyle w:val="TF-refernciasITEM"/>
        <w:jc w:val="both"/>
      </w:pPr>
    </w:p>
    <w:p w14:paraId="2D075DF7" w14:textId="77777777" w:rsidR="00A44C88" w:rsidRPr="00652D2F" w:rsidRDefault="00A44C88" w:rsidP="00A44C88">
      <w:pPr>
        <w:pStyle w:val="TF-refernciasITEM"/>
        <w:jc w:val="both"/>
      </w:pPr>
      <w:r w:rsidRPr="00652D2F">
        <w:t xml:space="preserve">REHMAN, </w:t>
      </w:r>
      <w:proofErr w:type="spellStart"/>
      <w:r w:rsidRPr="00652D2F">
        <w:t>Ikram</w:t>
      </w:r>
      <w:proofErr w:type="spellEnd"/>
      <w:r w:rsidRPr="00652D2F">
        <w:t xml:space="preserve"> Ur. et. Al</w:t>
      </w:r>
      <w:r w:rsidRPr="00652D2F">
        <w:rPr>
          <w:b/>
        </w:rPr>
        <w:t>.  Recursos de aplicativos móveis para pessoas com autismo em um cenário pós-COVID-19: status atual e recomendações para aplicativos que usam IA</w:t>
      </w:r>
      <w:r w:rsidRPr="00652D2F">
        <w:t xml:space="preserve">. Diagnóstico, v. 11, n. 10, p. 1923, 2021. DOI: 10.3390/diagnostics11101923. Disponível em: </w:t>
      </w:r>
      <w:commentRangeStart w:id="37"/>
      <w:r w:rsidRPr="00652D2F">
        <w:t>&lt;</w:t>
      </w:r>
      <w:commentRangeEnd w:id="37"/>
      <w:r w:rsidR="00044294">
        <w:rPr>
          <w:rStyle w:val="Refdecomentrio"/>
        </w:rPr>
        <w:commentReference w:id="37"/>
      </w:r>
      <w:r w:rsidRPr="00652D2F">
        <w:t>https://doi.org/10.3390/diagnostics11101923&gt;. Acesso em: 23 set. 2023</w:t>
      </w:r>
    </w:p>
    <w:p w14:paraId="0EAC99D6" w14:textId="77777777" w:rsidR="00A44C88" w:rsidRPr="00652D2F" w:rsidRDefault="00A44C88" w:rsidP="00A44C88">
      <w:pPr>
        <w:pStyle w:val="TF-refernciasITEM"/>
        <w:jc w:val="both"/>
      </w:pPr>
    </w:p>
    <w:p w14:paraId="0E9656B3" w14:textId="77777777" w:rsidR="00A44C88" w:rsidRPr="00934D26" w:rsidRDefault="00A44C88" w:rsidP="00A44C88">
      <w:pPr>
        <w:pStyle w:val="TF-refernciasITEM"/>
        <w:jc w:val="both"/>
      </w:pPr>
      <w:r w:rsidRPr="00652D2F">
        <w:t xml:space="preserve">STATHOPOULOU, </w:t>
      </w:r>
      <w:proofErr w:type="spellStart"/>
      <w:r w:rsidRPr="00652D2F">
        <w:t>Agathi</w:t>
      </w:r>
      <w:proofErr w:type="spellEnd"/>
      <w:r w:rsidRPr="00652D2F">
        <w:t xml:space="preserve">. et al. </w:t>
      </w:r>
      <w:r w:rsidRPr="00652D2F">
        <w:rPr>
          <w:b/>
        </w:rPr>
        <w:t>Avaliação da eficácia de aplicativos móveis no treinamento social de crianças com autismo por meio de histórias sociais digitais</w:t>
      </w:r>
      <w:r w:rsidRPr="00652D2F">
        <w:t>. Revista Internacional de Tecnologias Móveis Interativas (</w:t>
      </w:r>
      <w:proofErr w:type="spellStart"/>
      <w:r w:rsidRPr="00652D2F">
        <w:t>iJIM</w:t>
      </w:r>
      <w:proofErr w:type="spellEnd"/>
      <w:r w:rsidRPr="00652D2F">
        <w:t>), v. 14, n. 03, p. 39-48, 2020. DOI: 10.3991/</w:t>
      </w:r>
      <w:proofErr w:type="gramStart"/>
      <w:r w:rsidRPr="00652D2F">
        <w:t>ijim.v</w:t>
      </w:r>
      <w:proofErr w:type="gramEnd"/>
      <w:r w:rsidRPr="00652D2F">
        <w:t xml:space="preserve">14i03.10281. Disponível em: </w:t>
      </w:r>
      <w:commentRangeStart w:id="38"/>
      <w:r w:rsidRPr="00652D2F">
        <w:t>&lt;</w:t>
      </w:r>
      <w:commentRangeEnd w:id="38"/>
      <w:r w:rsidR="00044294">
        <w:rPr>
          <w:rStyle w:val="Refdecomentrio"/>
        </w:rPr>
        <w:commentReference w:id="38"/>
      </w:r>
      <w:r w:rsidRPr="00652D2F">
        <w:t xml:space="preserve">https://doi.org/10.3991/ijim.v14i03.10281&gt;. </w:t>
      </w:r>
      <w:r w:rsidRPr="00934D26">
        <w:t>Acesso em: 23 set. 2023.</w:t>
      </w:r>
    </w:p>
    <w:p w14:paraId="3888CE18" w14:textId="77777777" w:rsidR="00A44C88" w:rsidRPr="00934D26" w:rsidRDefault="00A44C88" w:rsidP="00A44C88">
      <w:pPr>
        <w:pStyle w:val="TF-refernciasITEM"/>
        <w:jc w:val="both"/>
      </w:pPr>
    </w:p>
    <w:p w14:paraId="735749FB" w14:textId="77777777" w:rsidR="00A44C88" w:rsidRPr="00704C9C" w:rsidRDefault="00A44C88" w:rsidP="004E05E2">
      <w:pPr>
        <w:pStyle w:val="TF-refernciasITEM"/>
        <w:jc w:val="both"/>
      </w:pPr>
      <w:commentRangeStart w:id="39"/>
      <w:r w:rsidRPr="00704C9C">
        <w:t>LOURINHO</w:t>
      </w:r>
      <w:commentRangeEnd w:id="39"/>
      <w:r w:rsidR="00105DB9">
        <w:rPr>
          <w:rStyle w:val="Refdecomentrio"/>
        </w:rPr>
        <w:commentReference w:id="39"/>
      </w:r>
      <w:r w:rsidRPr="00704C9C">
        <w:t xml:space="preserve">, Silvana de Sousa; MARTINS, Alan </w:t>
      </w:r>
      <w:proofErr w:type="spellStart"/>
      <w:r w:rsidRPr="00704C9C">
        <w:t>Bizerra</w:t>
      </w:r>
      <w:proofErr w:type="spellEnd"/>
      <w:r w:rsidRPr="00704C9C">
        <w:t xml:space="preserve">; OLIVEIRA, Alicia </w:t>
      </w:r>
      <w:proofErr w:type="spellStart"/>
      <w:r w:rsidRPr="00704C9C">
        <w:t>Karenn</w:t>
      </w:r>
      <w:proofErr w:type="spellEnd"/>
      <w:r w:rsidRPr="00704C9C">
        <w:t xml:space="preserve"> de Souza. </w:t>
      </w:r>
      <w:r w:rsidRPr="00704C9C">
        <w:rPr>
          <w:b/>
          <w:bCs/>
        </w:rPr>
        <w:t xml:space="preserve">A tecnologia assistiva como fonte de inclusão e aprendizagem de um aluno com TEA, e a ação do estagiário no ambiente de uma escola publica de Marabá Pará, em parceria com NETIC/UNIFESSPA. </w:t>
      </w:r>
      <w:r w:rsidRPr="00704C9C">
        <w:t>2019. Disponível em: https://www.editorarealize.com.br/editora/anais/conedu/2019/TRABALHO_EV127_MD1_SA19_ID13799_03102019213155.pdf. Acesso em: 2 de out. de 2022.</w:t>
      </w:r>
    </w:p>
    <w:p w14:paraId="76BE0529" w14:textId="77777777" w:rsidR="00A44C88" w:rsidRPr="00704C9C" w:rsidRDefault="00A44C88" w:rsidP="004E05E2">
      <w:pPr>
        <w:pStyle w:val="TF-refernciasITEM"/>
        <w:jc w:val="both"/>
      </w:pPr>
    </w:p>
    <w:p w14:paraId="72D8F425" w14:textId="77777777" w:rsidR="00A44C88" w:rsidRPr="00020BF5" w:rsidRDefault="00A44C88" w:rsidP="004E05E2">
      <w:pPr>
        <w:pStyle w:val="TF-refernciasITEM"/>
        <w:jc w:val="both"/>
        <w:rPr>
          <w:shd w:val="clear" w:color="auto" w:fill="FFFFFF"/>
          <w:lang w:val="en-US"/>
        </w:rPr>
      </w:pPr>
      <w:commentRangeStart w:id="40"/>
      <w:r w:rsidRPr="00704C9C">
        <w:rPr>
          <w:shd w:val="clear" w:color="auto" w:fill="FFFFFF"/>
        </w:rPr>
        <w:t>PAIVA JR</w:t>
      </w:r>
      <w:commentRangeEnd w:id="40"/>
      <w:r w:rsidR="00105DB9">
        <w:rPr>
          <w:rStyle w:val="Refdecomentrio"/>
        </w:rPr>
        <w:commentReference w:id="40"/>
      </w:r>
      <w:r w:rsidRPr="00704C9C">
        <w:rPr>
          <w:shd w:val="clear" w:color="auto" w:fill="FFFFFF"/>
        </w:rPr>
        <w:t xml:space="preserve">, Francisco. </w:t>
      </w:r>
      <w:r w:rsidRPr="00704C9C">
        <w:rPr>
          <w:b/>
          <w:bCs/>
          <w:shd w:val="clear" w:color="auto" w:fill="FFFFFF"/>
        </w:rPr>
        <w:t xml:space="preserve">EUA publica nova prevalência de autismo: </w:t>
      </w:r>
      <w:commentRangeStart w:id="41"/>
      <w:r w:rsidRPr="00704C9C">
        <w:rPr>
          <w:b/>
          <w:bCs/>
          <w:shd w:val="clear" w:color="auto" w:fill="FFFFFF"/>
        </w:rPr>
        <w:t xml:space="preserve">1 a cada </w:t>
      </w:r>
      <w:commentRangeEnd w:id="41"/>
      <w:r w:rsidR="00044294">
        <w:rPr>
          <w:rStyle w:val="Refdecomentrio"/>
        </w:rPr>
        <w:commentReference w:id="41"/>
      </w:r>
      <w:r w:rsidRPr="00704C9C">
        <w:rPr>
          <w:b/>
          <w:bCs/>
          <w:shd w:val="clear" w:color="auto" w:fill="FFFFFF"/>
        </w:rPr>
        <w:t>44 crianças, com dados do CDC</w:t>
      </w:r>
      <w:r w:rsidRPr="00704C9C">
        <w:rPr>
          <w:shd w:val="clear" w:color="auto" w:fill="FFFFFF"/>
        </w:rPr>
        <w:t xml:space="preserve">. Canal autismo, 2021. Disponível em: https://www.canalautismo.com.br/noticia/eua-publica-nova-prevalencia-de-autismo-1-a-cada-44-criancas-segundo-cdc/.  </w:t>
      </w:r>
      <w:proofErr w:type="spellStart"/>
      <w:r w:rsidRPr="00020BF5">
        <w:rPr>
          <w:shd w:val="clear" w:color="auto" w:fill="FFFFFF"/>
          <w:lang w:val="en-US"/>
        </w:rPr>
        <w:t>Acesso</w:t>
      </w:r>
      <w:proofErr w:type="spellEnd"/>
      <w:r w:rsidRPr="00020BF5">
        <w:rPr>
          <w:shd w:val="clear" w:color="auto" w:fill="FFFFFF"/>
          <w:lang w:val="en-US"/>
        </w:rPr>
        <w:t xml:space="preserve"> </w:t>
      </w:r>
      <w:proofErr w:type="spellStart"/>
      <w:r w:rsidRPr="00020BF5">
        <w:rPr>
          <w:shd w:val="clear" w:color="auto" w:fill="FFFFFF"/>
          <w:lang w:val="en-US"/>
        </w:rPr>
        <w:t>em</w:t>
      </w:r>
      <w:proofErr w:type="spellEnd"/>
      <w:r w:rsidRPr="00020BF5">
        <w:rPr>
          <w:shd w:val="clear" w:color="auto" w:fill="FFFFFF"/>
          <w:lang w:val="en-US"/>
        </w:rPr>
        <w:t>: 16 de set. de 2022.</w:t>
      </w:r>
    </w:p>
    <w:p w14:paraId="601DF458" w14:textId="4211713C" w:rsidR="004E05E2" w:rsidRPr="00020BF5" w:rsidRDefault="004E05E2" w:rsidP="00A44C88">
      <w:pPr>
        <w:pStyle w:val="TF-refernciasITEM"/>
        <w:rPr>
          <w:shd w:val="clear" w:color="auto" w:fill="FFFFFF"/>
          <w:lang w:val="en-US"/>
        </w:rPr>
      </w:pPr>
    </w:p>
    <w:p w14:paraId="3231D281" w14:textId="3BE06185" w:rsidR="004E05E2" w:rsidRPr="00020BF5" w:rsidRDefault="004E05E2" w:rsidP="004E05E2">
      <w:pPr>
        <w:pStyle w:val="TF-refernciasITEM"/>
        <w:jc w:val="both"/>
        <w:rPr>
          <w:shd w:val="clear" w:color="auto" w:fill="FFFFFF"/>
          <w:lang w:val="en-US"/>
        </w:rPr>
      </w:pPr>
      <w:r w:rsidRPr="00020BF5">
        <w:rPr>
          <w:shd w:val="clear" w:color="auto" w:fill="FFFFFF"/>
          <w:lang w:val="en-US"/>
        </w:rPr>
        <w:t xml:space="preserve">VALENCIA, Katherine; </w:t>
      </w:r>
      <w:r w:rsidRPr="00020BF5">
        <w:rPr>
          <w:i/>
          <w:shd w:val="clear" w:color="auto" w:fill="FFFFFF"/>
          <w:lang w:val="en-US"/>
        </w:rPr>
        <w:t>et al</w:t>
      </w:r>
      <w:r w:rsidRPr="00020BF5">
        <w:rPr>
          <w:shd w:val="clear" w:color="auto" w:fill="FFFFFF"/>
          <w:lang w:val="en-US"/>
        </w:rPr>
        <w:t xml:space="preserve">. </w:t>
      </w:r>
      <w:r w:rsidRPr="00020BF5">
        <w:rPr>
          <w:b/>
          <w:shd w:val="clear" w:color="auto" w:fill="FFFFFF"/>
          <w:lang w:val="en-US"/>
        </w:rPr>
        <w:t>The Impact of Technology on People with Autism Spectrum Disorder: A Systematic Literature Review</w:t>
      </w:r>
      <w:r w:rsidRPr="00020BF5">
        <w:rPr>
          <w:shd w:val="clear" w:color="auto" w:fill="FFFFFF"/>
          <w:lang w:val="en-US"/>
        </w:rPr>
        <w:t xml:space="preserve">. </w:t>
      </w:r>
      <w:proofErr w:type="spellStart"/>
      <w:r w:rsidRPr="004E05E2">
        <w:rPr>
          <w:shd w:val="clear" w:color="auto" w:fill="FFFFFF"/>
        </w:rPr>
        <w:t>Senso</w:t>
      </w:r>
      <w:r>
        <w:rPr>
          <w:shd w:val="clear" w:color="auto" w:fill="FFFFFF"/>
        </w:rPr>
        <w:t>rs</w:t>
      </w:r>
      <w:proofErr w:type="spellEnd"/>
      <w:r>
        <w:rPr>
          <w:shd w:val="clear" w:color="auto" w:fill="FFFFFF"/>
        </w:rPr>
        <w:t>, v. 19, n. 20, p. 4485, 2019</w:t>
      </w:r>
      <w:r w:rsidRPr="004E05E2">
        <w:rPr>
          <w:shd w:val="clear" w:color="auto" w:fill="FFFFFF"/>
        </w:rPr>
        <w:t xml:space="preserve">. Disponível em: </w:t>
      </w:r>
      <w:commentRangeStart w:id="42"/>
      <w:r w:rsidRPr="004E05E2">
        <w:rPr>
          <w:shd w:val="clear" w:color="auto" w:fill="FFFFFF"/>
        </w:rPr>
        <w:t>&lt;</w:t>
      </w:r>
      <w:commentRangeEnd w:id="42"/>
      <w:r w:rsidR="00044294">
        <w:rPr>
          <w:rStyle w:val="Refdecomentrio"/>
        </w:rPr>
        <w:commentReference w:id="42"/>
      </w:r>
      <w:r w:rsidRPr="004E05E2">
        <w:rPr>
          <w:shd w:val="clear" w:color="auto" w:fill="FFFFFF"/>
        </w:rPr>
        <w:t xml:space="preserve">https://doi.org/10.3390/s19204485&gt;. </w:t>
      </w:r>
      <w:proofErr w:type="spellStart"/>
      <w:r w:rsidRPr="00020BF5">
        <w:rPr>
          <w:shd w:val="clear" w:color="auto" w:fill="FFFFFF"/>
          <w:lang w:val="en-US"/>
        </w:rPr>
        <w:t>Acesso</w:t>
      </w:r>
      <w:proofErr w:type="spellEnd"/>
      <w:r w:rsidRPr="00020BF5">
        <w:rPr>
          <w:shd w:val="clear" w:color="auto" w:fill="FFFFFF"/>
          <w:lang w:val="en-US"/>
        </w:rPr>
        <w:t xml:space="preserve"> </w:t>
      </w:r>
      <w:proofErr w:type="spellStart"/>
      <w:r w:rsidRPr="00020BF5">
        <w:rPr>
          <w:shd w:val="clear" w:color="auto" w:fill="FFFFFF"/>
          <w:lang w:val="en-US"/>
        </w:rPr>
        <w:t>em</w:t>
      </w:r>
      <w:proofErr w:type="spellEnd"/>
      <w:r w:rsidRPr="00020BF5">
        <w:rPr>
          <w:shd w:val="clear" w:color="auto" w:fill="FFFFFF"/>
          <w:lang w:val="en-US"/>
        </w:rPr>
        <w:t>: 23 set. 2023.</w:t>
      </w:r>
    </w:p>
    <w:p w14:paraId="41EA0BA8" w14:textId="77777777" w:rsidR="003004F4" w:rsidRPr="00020BF5" w:rsidRDefault="003004F4" w:rsidP="004E05E2">
      <w:pPr>
        <w:pStyle w:val="TF-refernciasITEM"/>
        <w:jc w:val="both"/>
        <w:rPr>
          <w:shd w:val="clear" w:color="auto" w:fill="FFFFFF"/>
          <w:lang w:val="en-US"/>
        </w:rPr>
      </w:pPr>
    </w:p>
    <w:p w14:paraId="19C2903E" w14:textId="2681087D" w:rsidR="00620BF5" w:rsidRDefault="004E05E2" w:rsidP="00AE3A1C">
      <w:pPr>
        <w:pStyle w:val="TF-refernciasITEM"/>
        <w:jc w:val="both"/>
        <w:rPr>
          <w:shd w:val="clear" w:color="auto" w:fill="FFFFFF"/>
          <w:lang w:val="en-US"/>
        </w:rPr>
      </w:pPr>
      <w:r w:rsidRPr="004E05E2">
        <w:rPr>
          <w:shd w:val="clear" w:color="auto" w:fill="FFFFFF"/>
          <w:lang w:val="en-US"/>
        </w:rPr>
        <w:t xml:space="preserve">NAIDOO, M.; SINGH, S. </w:t>
      </w:r>
      <w:r w:rsidRPr="004E05E2">
        <w:rPr>
          <w:b/>
          <w:shd w:val="clear" w:color="auto" w:fill="FFFFFF"/>
          <w:lang w:val="en-US"/>
        </w:rPr>
        <w:t>A Dental Communication Board as an Oral Care Tool for Children with Autism Spectrum Disorder</w:t>
      </w:r>
      <w:r w:rsidRPr="004E05E2">
        <w:rPr>
          <w:shd w:val="clear" w:color="auto" w:fill="FFFFFF"/>
          <w:lang w:val="en-US"/>
        </w:rPr>
        <w:t>. Journal of Autism and Developmental Disorders, v. 50, n. 6, p. 3831-3843, 2020.</w:t>
      </w:r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Disponível</w:t>
      </w:r>
      <w:proofErr w:type="spellEnd"/>
      <w:r>
        <w:rPr>
          <w:shd w:val="clear" w:color="auto" w:fill="FFFFFF"/>
          <w:lang w:val="en-US"/>
        </w:rPr>
        <w:t xml:space="preserve"> </w:t>
      </w:r>
      <w:proofErr w:type="spellStart"/>
      <w:r>
        <w:rPr>
          <w:shd w:val="clear" w:color="auto" w:fill="FFFFFF"/>
          <w:lang w:val="en-US"/>
        </w:rPr>
        <w:t>em</w:t>
      </w:r>
      <w:proofErr w:type="spellEnd"/>
      <w:r>
        <w:rPr>
          <w:shd w:val="clear" w:color="auto" w:fill="FFFFFF"/>
          <w:lang w:val="en-US"/>
        </w:rPr>
        <w:t xml:space="preserve">: </w:t>
      </w:r>
      <w:r w:rsidRPr="004E05E2">
        <w:rPr>
          <w:shd w:val="clear" w:color="auto" w:fill="FFFFFF"/>
          <w:lang w:val="en-US"/>
        </w:rPr>
        <w:t xml:space="preserve">https://link.springer.com/article/10.1007/s10803-020-04436-0. </w:t>
      </w:r>
      <w:proofErr w:type="spellStart"/>
      <w:r w:rsidRPr="004E05E2">
        <w:rPr>
          <w:shd w:val="clear" w:color="auto" w:fill="FFFFFF"/>
          <w:lang w:val="en-US"/>
        </w:rPr>
        <w:t>Acesso</w:t>
      </w:r>
      <w:proofErr w:type="spellEnd"/>
      <w:r w:rsidRPr="004E05E2">
        <w:rPr>
          <w:shd w:val="clear" w:color="auto" w:fill="FFFFFF"/>
          <w:lang w:val="en-US"/>
        </w:rPr>
        <w:t xml:space="preserve"> </w:t>
      </w:r>
      <w:proofErr w:type="spellStart"/>
      <w:r w:rsidRPr="004E05E2">
        <w:rPr>
          <w:shd w:val="clear" w:color="auto" w:fill="FFFFFF"/>
          <w:lang w:val="en-US"/>
        </w:rPr>
        <w:t>em</w:t>
      </w:r>
      <w:proofErr w:type="spellEnd"/>
      <w:r w:rsidRPr="004E05E2">
        <w:rPr>
          <w:shd w:val="clear" w:color="auto" w:fill="FFFFFF"/>
          <w:lang w:val="en-US"/>
        </w:rPr>
        <w:t>: 23 set. 2023</w:t>
      </w:r>
    </w:p>
    <w:p w14:paraId="0B8C4A72" w14:textId="77777777" w:rsidR="00044294" w:rsidRDefault="00044294" w:rsidP="00044294">
      <w:pPr>
        <w:pStyle w:val="TF-xAvalTTULO"/>
      </w:pPr>
      <w:r w:rsidRPr="00340EA0">
        <w:lastRenderedPageBreak/>
        <w:t xml:space="preserve">FORMULÁRIO  DE  avaliação </w:t>
      </w:r>
      <w:r>
        <w:t xml:space="preserve">SIS </w:t>
      </w:r>
      <w:r w:rsidRPr="003427E9">
        <w:t>(RES_024_2022)</w:t>
      </w:r>
    </w:p>
    <w:p w14:paraId="2010C15F" w14:textId="77777777" w:rsidR="00044294" w:rsidRPr="00340EA0" w:rsidRDefault="00044294" w:rsidP="00044294">
      <w:pPr>
        <w:pStyle w:val="TF-xAvalTTULO"/>
      </w:pPr>
      <w:r w:rsidRPr="00340EA0">
        <w:t>ROFESSOR TCC I</w:t>
      </w:r>
      <w:r>
        <w:t xml:space="preserve"> - Pré-projeto</w:t>
      </w:r>
    </w:p>
    <w:p w14:paraId="3DD717B4" w14:textId="77777777" w:rsidR="00044294" w:rsidRDefault="00044294" w:rsidP="00044294">
      <w:pPr>
        <w:pStyle w:val="TF-xAvalLINHA"/>
      </w:pPr>
    </w:p>
    <w:p w14:paraId="7FB52516" w14:textId="77777777" w:rsidR="00044294" w:rsidRDefault="00044294" w:rsidP="00044294">
      <w:pPr>
        <w:pStyle w:val="TF-xAvalLINHA"/>
      </w:pPr>
      <w:r w:rsidRPr="00320BFA">
        <w:t>Avaliador(a):</w:t>
      </w:r>
      <w:r w:rsidRPr="00320BFA">
        <w:tab/>
      </w:r>
      <w:r>
        <w:t>Dalton Solano dos Reis</w:t>
      </w:r>
    </w:p>
    <w:p w14:paraId="635CAEE2" w14:textId="77777777" w:rsidR="00044294" w:rsidRPr="00320BFA" w:rsidRDefault="00044294" w:rsidP="00044294">
      <w:pPr>
        <w:pStyle w:val="TF-xAvalLINHA"/>
      </w:pPr>
    </w:p>
    <w:tbl>
      <w:tblPr>
        <w:tblW w:w="50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0"/>
        <w:gridCol w:w="7232"/>
        <w:gridCol w:w="483"/>
        <w:gridCol w:w="486"/>
        <w:gridCol w:w="481"/>
      </w:tblGrid>
      <w:tr w:rsidR="00044294" w:rsidRPr="00320BFA" w14:paraId="3AD7E92A" w14:textId="77777777" w:rsidTr="000A51DB">
        <w:trPr>
          <w:cantSplit/>
          <w:trHeight w:val="1071"/>
          <w:jc w:val="center"/>
        </w:trPr>
        <w:tc>
          <w:tcPr>
            <w:tcW w:w="4198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75ADF189" w14:textId="77777777" w:rsidR="00044294" w:rsidRPr="00320BFA" w:rsidRDefault="00044294" w:rsidP="000A51DB">
            <w:pPr>
              <w:pStyle w:val="TF-xAvalITEMTABELA"/>
            </w:pPr>
            <w:r w:rsidRPr="00320BFA">
              <w:t>ASPECTOS   AVALIADOS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2D180204" w14:textId="77777777" w:rsidR="00044294" w:rsidRPr="00320BFA" w:rsidRDefault="00044294" w:rsidP="000A51DB">
            <w:pPr>
              <w:pStyle w:val="TF-xAvalITEMTABELA"/>
            </w:pPr>
            <w:r w:rsidRPr="00320BFA">
              <w:t>atende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textDirection w:val="btLr"/>
            <w:hideMark/>
          </w:tcPr>
          <w:p w14:paraId="0D1226DA" w14:textId="77777777" w:rsidR="00044294" w:rsidRPr="00320BFA" w:rsidRDefault="00044294" w:rsidP="000A51DB">
            <w:pPr>
              <w:pStyle w:val="TF-xAvalITEMTABELA"/>
            </w:pPr>
            <w:r w:rsidRPr="00320BFA">
              <w:t>atende parcialmente</w:t>
            </w: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  <w:textDirection w:val="btLr"/>
            <w:hideMark/>
          </w:tcPr>
          <w:p w14:paraId="0C69330B" w14:textId="77777777" w:rsidR="00044294" w:rsidRPr="00320BFA" w:rsidRDefault="00044294" w:rsidP="000A51DB">
            <w:pPr>
              <w:pStyle w:val="TF-xAvalITEMTABELA"/>
            </w:pPr>
            <w:r w:rsidRPr="00320BFA">
              <w:t>não atende</w:t>
            </w:r>
          </w:p>
        </w:tc>
      </w:tr>
      <w:tr w:rsidR="00044294" w:rsidRPr="00320BFA" w14:paraId="6C85497C" w14:textId="77777777" w:rsidTr="000A51DB">
        <w:trPr>
          <w:cantSplit/>
          <w:trHeight w:val="319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tcFitText/>
            <w:vAlign w:val="center"/>
            <w:hideMark/>
          </w:tcPr>
          <w:p w14:paraId="0818C4A1" w14:textId="77777777" w:rsidR="00044294" w:rsidRPr="00320BFA" w:rsidRDefault="00044294" w:rsidP="000A51DB">
            <w:pPr>
              <w:pStyle w:val="TF-xAvalITEMTABELA"/>
            </w:pPr>
            <w:r w:rsidRPr="005B0CCD">
              <w:t>ASPECTOS TÉCNICOS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C1C32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>
              <w:t>CONTEXTUALIZAÇÃO</w:t>
            </w:r>
          </w:p>
          <w:p w14:paraId="52127D7C" w14:textId="77777777" w:rsidR="00044294" w:rsidRPr="00320BFA" w:rsidRDefault="00044294" w:rsidP="000A51DB">
            <w:pPr>
              <w:pStyle w:val="TF-xAvalITEMDETALHE"/>
            </w:pPr>
            <w:r>
              <w:t xml:space="preserve">A </w:t>
            </w:r>
            <w:r w:rsidRPr="0089425F">
              <w:rPr>
                <w:b/>
                <w:bCs/>
              </w:rPr>
              <w:t>contextualização</w:t>
            </w:r>
            <w:r>
              <w:t xml:space="preserve"> explica claramente a </w:t>
            </w:r>
            <w:r w:rsidRPr="0089425F">
              <w:rPr>
                <w:b/>
                <w:bCs/>
              </w:rPr>
              <w:t>origem/motivação</w:t>
            </w:r>
            <w:r>
              <w:t xml:space="preserve"> do trabalho proposto?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4D74A" w14:textId="44226444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F22B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18E55FB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59C4C2D0" w14:textId="77777777" w:rsidTr="000A51DB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06108F1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D8CC" w14:textId="77777777" w:rsidR="00044294" w:rsidRPr="00320BFA" w:rsidRDefault="00044294" w:rsidP="000A51DB">
            <w:pPr>
              <w:pStyle w:val="TF-xAvalITEMDETALHE"/>
            </w:pPr>
            <w:r>
              <w:t>O</w:t>
            </w:r>
            <w:r w:rsidRPr="00E17EF9">
              <w:t xml:space="preserve"> </w:t>
            </w:r>
            <w:r w:rsidRPr="0089425F">
              <w:rPr>
                <w:b/>
                <w:bCs/>
              </w:rPr>
              <w:t>cenário atual</w:t>
            </w:r>
            <w:r w:rsidRPr="00E17EF9">
              <w:t xml:space="preserve"> </w:t>
            </w:r>
            <w:r>
              <w:t xml:space="preserve">é apresentado </w:t>
            </w:r>
            <w:r w:rsidRPr="00E17EF9">
              <w:t>com informações sobre a empresa ou entidade onde o sistema será implantado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9DC61" w14:textId="5F762A20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786002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3E0826C9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6D1B657B" w14:textId="77777777" w:rsidTr="000A51DB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6C727E93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C582" w14:textId="77777777" w:rsidR="00044294" w:rsidRPr="00320BFA" w:rsidRDefault="00044294" w:rsidP="000A51DB">
            <w:pPr>
              <w:pStyle w:val="TF-xAvalITEMDETALHE"/>
            </w:pPr>
            <w:r>
              <w:t>Tem</w:t>
            </w:r>
            <w:r w:rsidRPr="0089425F">
              <w:t xml:space="preserve"> </w:t>
            </w:r>
            <w:r>
              <w:t xml:space="preserve">uma </w:t>
            </w:r>
            <w:r w:rsidRPr="0089425F">
              <w:t xml:space="preserve">análise dos </w:t>
            </w:r>
            <w:r w:rsidRPr="0089425F">
              <w:rPr>
                <w:b/>
                <w:bCs/>
              </w:rPr>
              <w:t>problemas</w:t>
            </w:r>
            <w:r w:rsidRPr="0089425F">
              <w:t xml:space="preserve"> existentes, indicando o que está de errado e o que pode ser melhorado no sistema atual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9C1305" w14:textId="2366F17E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929E54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8D0CB7E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61D6E605" w14:textId="77777777" w:rsidTr="000A51DB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F110F2D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015FA" w14:textId="77777777" w:rsidR="00044294" w:rsidRPr="00320BFA" w:rsidRDefault="00044294" w:rsidP="000A51DB">
            <w:pPr>
              <w:pStyle w:val="TF-xAvalITEMDETALHE"/>
            </w:pPr>
            <w:r w:rsidRPr="00320BFA">
              <w:t xml:space="preserve">O </w:t>
            </w:r>
            <w:r w:rsidRPr="0089425F">
              <w:rPr>
                <w:b/>
                <w:bCs/>
              </w:rPr>
              <w:t>objetivo principal</w:t>
            </w:r>
            <w:r w:rsidRPr="00320BFA">
              <w:t xml:space="preserve"> está claramente definido e é passível de ser alcançado?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7EF7D" w14:textId="6220FD85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0B55D1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0E810BD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4F4939F0" w14:textId="77777777" w:rsidTr="000A51DB">
        <w:trPr>
          <w:cantSplit/>
          <w:trHeight w:val="245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0C4332F9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741A5" w14:textId="77777777" w:rsidR="00044294" w:rsidRPr="00320BFA" w:rsidRDefault="00044294" w:rsidP="000A51DB">
            <w:pPr>
              <w:pStyle w:val="TF-xAvalITEMDETALHE"/>
            </w:pPr>
            <w:r w:rsidRPr="00320BFA">
              <w:t xml:space="preserve">Os </w:t>
            </w:r>
            <w:r w:rsidRPr="0089425F">
              <w:rPr>
                <w:b/>
                <w:bCs/>
              </w:rPr>
              <w:t>objetivos específicos</w:t>
            </w:r>
            <w:r w:rsidRPr="00320BFA">
              <w:t xml:space="preserve"> são coerentes com o objetivo principal? 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DF97B" w14:textId="2B8C552B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8D9C5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2973E99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3FEC3B42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7409B88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B871A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>
              <w:t>BASES</w:t>
            </w:r>
            <w:r w:rsidRPr="00320BFA">
              <w:t xml:space="preserve"> </w:t>
            </w:r>
            <w:r>
              <w:t>TEÓRICAS</w:t>
            </w:r>
          </w:p>
          <w:p w14:paraId="2D9AA9FE" w14:textId="77777777" w:rsidR="00044294" w:rsidRPr="00320BFA" w:rsidRDefault="00044294" w:rsidP="000A51DB">
            <w:pPr>
              <w:pStyle w:val="TF-xAvalITEMDETALHE"/>
            </w:pPr>
            <w:r w:rsidRPr="00320BFA">
              <w:t xml:space="preserve">Os </w:t>
            </w:r>
            <w:r w:rsidRPr="005F481C">
              <w:rPr>
                <w:b/>
                <w:bCs/>
              </w:rPr>
              <w:t>assuntos</w:t>
            </w:r>
            <w:r w:rsidRPr="00320BFA">
              <w:t xml:space="preserve"> apresentados são suficientes e têm relação com o tema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783BEF" w14:textId="4E113F22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FFE51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0EC2FA2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384F1E06" w14:textId="77777777" w:rsidTr="000A51DB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AA31E9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96CD" w14:textId="77777777" w:rsidR="00044294" w:rsidRPr="00320BFA" w:rsidRDefault="00044294" w:rsidP="000A51DB">
            <w:pPr>
              <w:pStyle w:val="TF-xAvalITEMDETALHE"/>
            </w:pPr>
            <w:r w:rsidRPr="00320BFA">
              <w:t xml:space="preserve">As referências contemplam adequadamente os assuntos abordados (são indicadas </w:t>
            </w:r>
            <w:r w:rsidRPr="005F481C">
              <w:rPr>
                <w:b/>
                <w:bCs/>
              </w:rPr>
              <w:t>obras atualizadas</w:t>
            </w:r>
            <w:r w:rsidRPr="00320BFA">
              <w:t xml:space="preserve"> e as </w:t>
            </w:r>
            <w:r w:rsidRPr="005F481C">
              <w:rPr>
                <w:b/>
                <w:bCs/>
              </w:rPr>
              <w:t>mais importantes da área</w:t>
            </w:r>
            <w:r w:rsidRPr="00320BFA">
              <w:t>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2B2A89" w14:textId="7F342C1E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0BB18B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A7114B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3D261FE0" w14:textId="77777777" w:rsidTr="000A51DB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4E3F935C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51FB0" w14:textId="77777777" w:rsidR="00044294" w:rsidRPr="00320BFA" w:rsidRDefault="00044294" w:rsidP="000A51DB">
            <w:pPr>
              <w:pStyle w:val="TF-xAvalITEMDETALHE"/>
            </w:pPr>
            <w:r w:rsidRPr="00E52552">
              <w:t>Os assuntos, palavras chaves (filtro) utilizados no protocolo de busca por trabalhos correlatos ao proposto, e as fontes bibliográficas (referências) são descritos?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D9905" w14:textId="1B33EEA6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045F35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6C560F9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71085D5B" w14:textId="77777777" w:rsidTr="000A51DB">
        <w:trPr>
          <w:cantSplit/>
          <w:trHeight w:val="130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</w:tcPr>
          <w:p w14:paraId="7AA1B208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7DF0F" w14:textId="77777777" w:rsidR="00044294" w:rsidRDefault="00044294" w:rsidP="000A51DB">
            <w:pPr>
              <w:pStyle w:val="TF-xAvalITEMDETALHE"/>
            </w:pPr>
            <w:r>
              <w:t xml:space="preserve">Se apresenta o </w:t>
            </w:r>
            <w:r w:rsidRPr="005B0CCD">
              <w:rPr>
                <w:b/>
                <w:bCs/>
              </w:rPr>
              <w:t>quadro de síntese dos trabalhos correlatos</w:t>
            </w:r>
            <w:r w:rsidRPr="005B0CCD">
              <w:t xml:space="preserve"> selecionados</w:t>
            </w:r>
            <w:r>
              <w:t xml:space="preserve">? </w:t>
            </w:r>
            <w:r w:rsidRPr="00E52552">
              <w:t xml:space="preserve">Bem como, quais </w:t>
            </w:r>
            <w:r>
              <w:t xml:space="preserve">fontes utilizadas na pesquisa, e </w:t>
            </w:r>
            <w:r w:rsidRPr="00E52552">
              <w:t xml:space="preserve">destes trabalhos </w:t>
            </w:r>
            <w:r>
              <w:t xml:space="preserve">quais </w:t>
            </w:r>
            <w:r w:rsidRPr="00E52552">
              <w:t>foram selecionados, e o porquê da sua escolha, para serem usados como trabalhos correlatos a este projeto.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75098F" w14:textId="4812DBF1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FC74E2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61CFC51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646400EF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8F25328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D2356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 w:rsidRPr="00320BFA">
              <w:t>JUSTIFICATIVA</w:t>
            </w:r>
          </w:p>
          <w:p w14:paraId="7CF1731B" w14:textId="77777777" w:rsidR="00044294" w:rsidRPr="00320BFA" w:rsidRDefault="00044294" w:rsidP="000A51DB">
            <w:pPr>
              <w:pStyle w:val="TF-xAvalITEMDETALHE"/>
            </w:pPr>
            <w:r>
              <w:t xml:space="preserve">Foi </w:t>
            </w:r>
            <w:r w:rsidRPr="005B0CCD">
              <w:t>apresenta</w:t>
            </w:r>
            <w:r>
              <w:t>do</w:t>
            </w:r>
            <w:r w:rsidRPr="005B0CCD">
              <w:t xml:space="preserve"> utilizando o descrito nas bases teóricas como pode resolver o problema proposto</w:t>
            </w:r>
            <w:r>
              <w:t>? A</w:t>
            </w:r>
            <w:r w:rsidRPr="00320BFA">
              <w:t>presentado argumentos científicos, técnicos ou metodológicos que justificam a proposta</w:t>
            </w:r>
            <w:r>
              <w:t>.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BCFB" w14:textId="4C27BEFF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33D1DC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6806B53E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5A61875F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B84C2DD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83A8" w14:textId="77777777" w:rsidR="00044294" w:rsidRPr="00320BFA" w:rsidRDefault="00044294" w:rsidP="000A51DB">
            <w:pPr>
              <w:pStyle w:val="TF-xAvalITEMDETALHE"/>
            </w:pPr>
            <w:r w:rsidRPr="00320BFA">
              <w:t>São apresentadas as contribuições teóricas, práticas ou sociais que justificam a proposta?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A91B" w14:textId="27D1D79D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837248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DC42F91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4D45A1E0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A931C1A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A146C" w14:textId="77777777" w:rsidR="00044294" w:rsidRPr="00320BFA" w:rsidRDefault="00044294" w:rsidP="000A51DB">
            <w:pPr>
              <w:pStyle w:val="TF-xAvalITEMDETALHE"/>
            </w:pPr>
            <w:r>
              <w:t xml:space="preserve">Se descreve como o </w:t>
            </w:r>
            <w:r w:rsidRPr="005B0CCD">
              <w:t>trabalho proposto tem aderência ao eixo escolhido</w:t>
            </w:r>
            <w:r>
              <w:t>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E3A32" w14:textId="03E5D1FA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6B442A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D22DB58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33B65315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035FDF3A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3672D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>
              <w:t>METODOLOGIA</w:t>
            </w:r>
          </w:p>
          <w:p w14:paraId="6D99D82D" w14:textId="77777777" w:rsidR="00044294" w:rsidRPr="00320BFA" w:rsidRDefault="00044294" w:rsidP="000A51DB">
            <w:pPr>
              <w:pStyle w:val="TF-xAvalITEMDETALHE"/>
            </w:pPr>
            <w:r w:rsidRPr="00320BFA">
              <w:t>Foram relacionadas todas as etapas necessárias para o desenvolvimento do TCC?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72458" w14:textId="726CEC2C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A1053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820F726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4D482CBF" w14:textId="77777777" w:rsidTr="000A51DB">
        <w:trPr>
          <w:cantSplit/>
          <w:trHeight w:val="451"/>
          <w:jc w:val="center"/>
        </w:trPr>
        <w:tc>
          <w:tcPr>
            <w:tcW w:w="199" w:type="pct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textDirection w:val="btLr"/>
            <w:vAlign w:val="center"/>
            <w:hideMark/>
          </w:tcPr>
          <w:p w14:paraId="749E2424" w14:textId="77777777" w:rsidR="00044294" w:rsidRPr="00320BFA" w:rsidRDefault="00044294" w:rsidP="000A51DB">
            <w:pPr>
              <w:pStyle w:val="TF-xAvalITEMTABELA"/>
            </w:pPr>
            <w:r w:rsidRPr="00320BFA">
              <w:t>ASPECTOS METODOLÓGICOS</w:t>
            </w:r>
          </w:p>
        </w:tc>
        <w:tc>
          <w:tcPr>
            <w:tcW w:w="399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D7F46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 w:rsidRPr="00320BFA">
              <w:t>LINGUAGEM USADA (redação)</w:t>
            </w:r>
          </w:p>
          <w:p w14:paraId="5968868E" w14:textId="77777777" w:rsidR="00044294" w:rsidRPr="00320BFA" w:rsidRDefault="00044294" w:rsidP="000A51DB">
            <w:pPr>
              <w:pStyle w:val="TF-xAvalITEMDETALHE"/>
            </w:pPr>
            <w:r w:rsidRPr="00320BFA">
              <w:t>O texto completo é coerente e redigido corretamente em língua portuguesa, usando linguagem formal/científica?</w:t>
            </w:r>
          </w:p>
        </w:tc>
        <w:tc>
          <w:tcPr>
            <w:tcW w:w="267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EE59B" w14:textId="332B8A15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B33FD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12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2C65218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4F8C2B83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64E986E8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96538" w14:textId="77777777" w:rsidR="00044294" w:rsidRPr="00320BFA" w:rsidRDefault="00044294" w:rsidP="000A51DB">
            <w:pPr>
              <w:pStyle w:val="TF-xAvalITEMDETALHE"/>
            </w:pPr>
            <w:r w:rsidRPr="00320BFA">
              <w:t>A exposição do assunto é ordenada (as ideias estão bem encadeadas e a linguagem utilizada é clara)?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DD079C" w14:textId="72DFC6E9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9C5AA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41A0C401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0F722698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4F6E0F90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57F262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 w:rsidRPr="00320BFA">
              <w:t>ORGANIZAÇÃO E APRESENTAÇÃO GRÁFICA DO TEXTO</w:t>
            </w:r>
          </w:p>
          <w:p w14:paraId="64FA8918" w14:textId="77777777" w:rsidR="00044294" w:rsidRPr="00320BFA" w:rsidRDefault="00044294" w:rsidP="000A51DB">
            <w:pPr>
              <w:pStyle w:val="TF-xAvalITEMDETALHE"/>
            </w:pPr>
            <w:r w:rsidRPr="00320BFA">
              <w:t>A organização e apresentação dos capítulos, seções, subseções e parágrafos estão de acordo com o modelo estabelecido?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A4258" w14:textId="10447660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8027FF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248B4F69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194D9C78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293F5895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360AEA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 w:rsidRPr="00320BFA">
              <w:t>ILUSTRAÇÕES (figuras, quadros, tabelas)</w:t>
            </w:r>
          </w:p>
          <w:p w14:paraId="7A4DBB73" w14:textId="77777777" w:rsidR="00044294" w:rsidRPr="00320BFA" w:rsidRDefault="00044294" w:rsidP="000A51DB">
            <w:pPr>
              <w:pStyle w:val="TF-xAvalITEMDETALHE"/>
            </w:pPr>
            <w:r w:rsidRPr="00320BFA">
              <w:t>As ilustrações são legíveis e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1D2224" w14:textId="4ED11F3E" w:rsidR="00044294" w:rsidRPr="00320BFA" w:rsidRDefault="00044294" w:rsidP="000A51D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B38030" w14:textId="77777777" w:rsidR="00044294" w:rsidRPr="00320BFA" w:rsidRDefault="00044294" w:rsidP="000A51D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0449ABB9" w14:textId="77777777" w:rsidR="00044294" w:rsidRPr="00320BFA" w:rsidRDefault="00044294" w:rsidP="000A51DB">
            <w:pPr>
              <w:keepNext w:val="0"/>
              <w:keepLines w:val="0"/>
              <w:spacing w:before="80" w:after="8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679EF29C" w14:textId="77777777" w:rsidTr="000A51DB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1786D47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513CA" w14:textId="77777777" w:rsidR="00044294" w:rsidRPr="00320BFA" w:rsidRDefault="00044294" w:rsidP="00044294">
            <w:pPr>
              <w:pStyle w:val="TF-xAvalITEM"/>
              <w:numPr>
                <w:ilvl w:val="0"/>
                <w:numId w:val="12"/>
              </w:numPr>
            </w:pPr>
            <w:r w:rsidRPr="00320BFA">
              <w:t>REFERÊNCIAS E CITAÇÕES</w:t>
            </w:r>
          </w:p>
          <w:p w14:paraId="21D4DB71" w14:textId="77777777" w:rsidR="00044294" w:rsidRPr="00320BFA" w:rsidRDefault="00044294" w:rsidP="000A51DB">
            <w:pPr>
              <w:pStyle w:val="TF-xAvalITEMDETALHE"/>
            </w:pPr>
            <w:r w:rsidRPr="00320BFA">
              <w:t>As referências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33438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7550E" w14:textId="6B75F7E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5DF6FEEF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6E502CDC" w14:textId="77777777" w:rsidTr="000A51DB">
        <w:trPr>
          <w:cantSplit/>
          <w:trHeight w:val="386"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57CE3811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9C583" w14:textId="77777777" w:rsidR="00044294" w:rsidRPr="00320BFA" w:rsidRDefault="00044294" w:rsidP="000A51DB">
            <w:pPr>
              <w:pStyle w:val="TF-xAvalITEMDETALHE"/>
            </w:pPr>
            <w:r w:rsidRPr="00320BFA">
              <w:t>As citações obedecem às normas da ABNT?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AE432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10F15" w14:textId="3594B983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12" w:space="0" w:color="auto"/>
            </w:tcBorders>
          </w:tcPr>
          <w:p w14:paraId="1C2C65F5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  <w:tr w:rsidR="00044294" w:rsidRPr="00320BFA" w14:paraId="5DB1AAF6" w14:textId="77777777" w:rsidTr="000A51DB">
        <w:trPr>
          <w:cantSplit/>
          <w:jc w:val="center"/>
        </w:trPr>
        <w:tc>
          <w:tcPr>
            <w:tcW w:w="199" w:type="pct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  <w:vAlign w:val="center"/>
            <w:hideMark/>
          </w:tcPr>
          <w:p w14:paraId="14D5F15B" w14:textId="77777777" w:rsidR="00044294" w:rsidRPr="00320BFA" w:rsidRDefault="00044294" w:rsidP="000A51DB">
            <w:pPr>
              <w:keepNext w:val="0"/>
              <w:keepLines w:val="0"/>
              <w:rPr>
                <w:sz w:val="18"/>
              </w:rPr>
            </w:pPr>
          </w:p>
        </w:tc>
        <w:tc>
          <w:tcPr>
            <w:tcW w:w="399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  <w:hideMark/>
          </w:tcPr>
          <w:p w14:paraId="6E98E614" w14:textId="77777777" w:rsidR="00044294" w:rsidRPr="00320BFA" w:rsidRDefault="00044294" w:rsidP="000A51DB">
            <w:pPr>
              <w:pStyle w:val="TF-xAvalITEMDETALHE"/>
            </w:pPr>
            <w:r w:rsidRPr="00320BFA">
              <w:t>Todos os documentos citados foram referenciados e vice-versa, isto é, as citações e referências são consistentes?</w:t>
            </w:r>
          </w:p>
        </w:tc>
        <w:tc>
          <w:tcPr>
            <w:tcW w:w="267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ABF8C0B" w14:textId="1273BDAC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  <w:r>
              <w:rPr>
                <w:sz w:val="18"/>
              </w:rPr>
              <w:t>X</w:t>
            </w:r>
          </w:p>
        </w:tc>
        <w:tc>
          <w:tcPr>
            <w:tcW w:w="269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16C68BA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  <w:tc>
          <w:tcPr>
            <w:tcW w:w="266" w:type="pct"/>
            <w:tcBorders>
              <w:top w:val="single" w:sz="4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56FA5C3E" w14:textId="77777777" w:rsidR="00044294" w:rsidRPr="00320BFA" w:rsidRDefault="00044294" w:rsidP="000A51DB">
            <w:pPr>
              <w:keepNext w:val="0"/>
              <w:keepLines w:val="0"/>
              <w:ind w:left="709" w:hanging="709"/>
              <w:jc w:val="center"/>
              <w:rPr>
                <w:sz w:val="18"/>
              </w:rPr>
            </w:pPr>
          </w:p>
        </w:tc>
      </w:tr>
    </w:tbl>
    <w:p w14:paraId="03F8838D" w14:textId="77777777" w:rsidR="00044294" w:rsidRDefault="00044294" w:rsidP="00044294">
      <w:pPr>
        <w:pStyle w:val="TF-xAvalITEMDETALHE"/>
      </w:pPr>
    </w:p>
    <w:p w14:paraId="0358FE8A" w14:textId="699F6D4F" w:rsidR="00044294" w:rsidRPr="00044294" w:rsidRDefault="00044294" w:rsidP="00044294">
      <w:pPr>
        <w:keepNext w:val="0"/>
        <w:keepLines w:val="0"/>
      </w:pPr>
    </w:p>
    <w:sectPr w:rsidR="00044294" w:rsidRPr="00044294" w:rsidSect="002F1C9A">
      <w:headerReference w:type="default" r:id="rId12"/>
      <w:footerReference w:type="even" r:id="rId13"/>
      <w:footerReference w:type="default" r:id="rId14"/>
      <w:headerReference w:type="first" r:id="rId15"/>
      <w:pgSz w:w="11907" w:h="16840" w:code="9"/>
      <w:pgMar w:top="1134" w:right="1134" w:bottom="1134" w:left="1701" w:header="720" w:footer="720" w:gutter="0"/>
      <w:pgNumType w:start="1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1" w:author="Dalton Solano dos Reis" w:date="2023-12-05T09:05:00Z" w:initials="DS">
    <w:p w14:paraId="26646EF4" w14:textId="77777777" w:rsidR="004E0569" w:rsidRDefault="004E0569" w:rsidP="004E056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 “supressão” de texto é usada em citações diretas .. mas qual parte desta frase é uma citação direta?</w:t>
      </w:r>
    </w:p>
  </w:comment>
  <w:comment w:id="22" w:author="Dalton Solano dos Reis" w:date="2023-12-05T09:12:00Z" w:initials="DS">
    <w:p w14:paraId="73137316" w14:textId="77777777" w:rsidR="00105DB9" w:rsidRDefault="00105DB9" w:rsidP="00105D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Vai precisar de um TCLE e consentimento dos pais, ou vai pedir para algum profissional da área para fazer os testes?</w:t>
      </w:r>
    </w:p>
  </w:comment>
  <w:comment w:id="26" w:author="Dalton Solano dos Reis" w:date="2023-12-05T09:11:00Z" w:initials="DS">
    <w:p w14:paraId="351691FF" w14:textId="102F07AF" w:rsidR="004E0569" w:rsidRDefault="004E0569" w:rsidP="004E056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Preocupação: qual será o público alvo dos testes? Será os professores de apoio, os usuários com TEA etc.?</w:t>
      </w:r>
    </w:p>
  </w:comment>
  <w:comment w:id="27" w:author="Dalton Solano dos Reis" w:date="2023-12-05T09:13:00Z" w:initials="DS">
    <w:p w14:paraId="323E848F" w14:textId="77777777" w:rsidR="00105DB9" w:rsidRDefault="00105DB9" w:rsidP="00105DB9">
      <w:r>
        <w:rPr>
          <w:rStyle w:val="Refdecomentrio"/>
        </w:rPr>
        <w:annotationRef/>
      </w:r>
      <w:r>
        <w:rPr>
          <w:sz w:val="20"/>
          <w:szCs w:val="20"/>
        </w:rPr>
        <w:t>Conferir se as fontes de texto daqui em diante estão certas … Times? Espaçamento entre parágrafos ...</w:t>
      </w:r>
    </w:p>
  </w:comment>
  <w:comment w:id="28" w:author="Dalton Solano dos Reis" w:date="2023-12-05T09:14:00Z" w:initials="DS">
    <w:p w14:paraId="54F98D92" w14:textId="63674C49" w:rsidR="00105DB9" w:rsidRDefault="00105DB9" w:rsidP="00105D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As referências em ordem alfabética.</w:t>
      </w:r>
    </w:p>
  </w:comment>
  <w:comment w:id="29" w:author="Dalton Solano dos Reis" w:date="2023-12-05T09:38:00Z" w:initials="DS">
    <w:p w14:paraId="2D8379A6" w14:textId="77777777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Sub-título não negrito.</w:t>
      </w:r>
    </w:p>
  </w:comment>
  <w:comment w:id="30" w:author="Dalton Solano dos Reis" w:date="2023-12-05T09:39:00Z" w:initials="DS">
    <w:p w14:paraId="72781DA4" w14:textId="77777777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Sub-título não negrito.</w:t>
      </w:r>
    </w:p>
  </w:comment>
  <w:comment w:id="31" w:author="Dalton Solano dos Reis" w:date="2023-12-05T09:17:00Z" w:initials="DS">
    <w:p w14:paraId="0DE603DF" w14:textId="445B3867" w:rsidR="00105DB9" w:rsidRDefault="00105DB9" w:rsidP="00105D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No texto cita com ano de 2014.</w:t>
      </w:r>
    </w:p>
  </w:comment>
  <w:comment w:id="32" w:author="Dalton Solano dos Reis" w:date="2023-12-05T09:40:00Z" w:initials="DS">
    <w:p w14:paraId="750246D2" w14:textId="77777777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O que significa estes dois asterísticos?</w:t>
      </w:r>
    </w:p>
  </w:comment>
  <w:comment w:id="36" w:author="Dalton Solano dos Reis" w:date="2023-12-05T09:40:00Z" w:initials="DS">
    <w:p w14:paraId="20A2FF88" w14:textId="77777777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os &lt; e &gt;.</w:t>
      </w:r>
    </w:p>
  </w:comment>
  <w:comment w:id="37" w:author="Dalton Solano dos Reis" w:date="2023-12-05T09:41:00Z" w:initials="DS">
    <w:p w14:paraId="271B90E5" w14:textId="77777777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os &lt; e &gt;.</w:t>
      </w:r>
    </w:p>
  </w:comment>
  <w:comment w:id="38" w:author="Dalton Solano dos Reis" w:date="2023-12-05T09:41:00Z" w:initials="DS">
    <w:p w14:paraId="3CA6BA1F" w14:textId="77777777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os &lt; e &gt;.</w:t>
      </w:r>
    </w:p>
  </w:comment>
  <w:comment w:id="39" w:author="Dalton Solano dos Reis" w:date="2023-12-05T09:18:00Z" w:initials="DS">
    <w:p w14:paraId="6687EE74" w14:textId="20A74566" w:rsidR="00105DB9" w:rsidRDefault="00105DB9" w:rsidP="00105D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Referência não citada no texto.</w:t>
      </w:r>
    </w:p>
  </w:comment>
  <w:comment w:id="40" w:author="Dalton Solano dos Reis" w:date="2023-12-05T09:19:00Z" w:initials="DS">
    <w:p w14:paraId="1F84FB11" w14:textId="77777777" w:rsidR="00105DB9" w:rsidRDefault="00105DB9" w:rsidP="00105DB9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Na citação deve aparecer Paiva JR.</w:t>
      </w:r>
    </w:p>
  </w:comment>
  <w:comment w:id="41" w:author="Dalton Solano dos Reis" w:date="2023-12-05T09:42:00Z" w:initials="DS">
    <w:p w14:paraId="23853D45" w14:textId="77777777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Subtítulo não negrito.</w:t>
      </w:r>
    </w:p>
  </w:comment>
  <w:comment w:id="42" w:author="Dalton Solano dos Reis" w:date="2023-12-05T09:41:00Z" w:initials="DS">
    <w:p w14:paraId="77007ACB" w14:textId="7A9069B9" w:rsidR="00044294" w:rsidRDefault="00044294" w:rsidP="00044294">
      <w:r>
        <w:rPr>
          <w:rStyle w:val="Refdecomentrio"/>
        </w:rPr>
        <w:annotationRef/>
      </w:r>
      <w:r>
        <w:rPr>
          <w:color w:val="000000"/>
          <w:sz w:val="20"/>
          <w:szCs w:val="20"/>
        </w:rPr>
        <w:t>Remover os &lt; e &gt;.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6646EF4" w15:done="0"/>
  <w15:commentEx w15:paraId="73137316" w15:paraIdParent="26646EF4" w15:done="0"/>
  <w15:commentEx w15:paraId="351691FF" w15:done="0"/>
  <w15:commentEx w15:paraId="323E848F" w15:done="0"/>
  <w15:commentEx w15:paraId="54F98D92" w15:paraIdParent="323E848F" w15:done="0"/>
  <w15:commentEx w15:paraId="2D8379A6" w15:done="0"/>
  <w15:commentEx w15:paraId="72781DA4" w15:done="0"/>
  <w15:commentEx w15:paraId="0DE603DF" w15:done="0"/>
  <w15:commentEx w15:paraId="750246D2" w15:done="0"/>
  <w15:commentEx w15:paraId="20A2FF88" w15:done="0"/>
  <w15:commentEx w15:paraId="271B90E5" w15:done="0"/>
  <w15:commentEx w15:paraId="3CA6BA1F" w15:done="0"/>
  <w15:commentEx w15:paraId="6687EE74" w15:done="0"/>
  <w15:commentEx w15:paraId="1F84FB11" w15:done="0"/>
  <w15:commentEx w15:paraId="23853D45" w15:done="0"/>
  <w15:commentEx w15:paraId="77007ACB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3CAE9C5A" w16cex:dateUtc="2023-12-05T12:05:00Z"/>
  <w16cex:commentExtensible w16cex:durableId="4CD6C6D4" w16cex:dateUtc="2023-12-05T12:12:00Z"/>
  <w16cex:commentExtensible w16cex:durableId="4D6FDD61" w16cex:dateUtc="2023-12-05T12:11:00Z"/>
  <w16cex:commentExtensible w16cex:durableId="05015060" w16cex:dateUtc="2023-12-05T12:13:00Z"/>
  <w16cex:commentExtensible w16cex:durableId="0360019B" w16cex:dateUtc="2023-12-05T12:14:00Z"/>
  <w16cex:commentExtensible w16cex:durableId="6DD50590" w16cex:dateUtc="2023-12-05T12:38:00Z"/>
  <w16cex:commentExtensible w16cex:durableId="0507E029" w16cex:dateUtc="2023-12-05T12:39:00Z"/>
  <w16cex:commentExtensible w16cex:durableId="395FBB4A" w16cex:dateUtc="2023-12-05T12:17:00Z"/>
  <w16cex:commentExtensible w16cex:durableId="63D7635A" w16cex:dateUtc="2023-12-05T12:40:00Z"/>
  <w16cex:commentExtensible w16cex:durableId="4196F793" w16cex:dateUtc="2023-12-05T12:40:00Z"/>
  <w16cex:commentExtensible w16cex:durableId="05CD972E" w16cex:dateUtc="2023-12-05T12:41:00Z"/>
  <w16cex:commentExtensible w16cex:durableId="0E26EEA0" w16cex:dateUtc="2023-12-05T12:41:00Z"/>
  <w16cex:commentExtensible w16cex:durableId="719E78EF" w16cex:dateUtc="2023-12-05T12:18:00Z"/>
  <w16cex:commentExtensible w16cex:durableId="65996CEF" w16cex:dateUtc="2023-12-05T12:19:00Z"/>
  <w16cex:commentExtensible w16cex:durableId="596E5C63" w16cex:dateUtc="2023-12-05T12:42:00Z"/>
  <w16cex:commentExtensible w16cex:durableId="1A1219F5" w16cex:dateUtc="2023-12-05T12:41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6646EF4" w16cid:durableId="3CAE9C5A"/>
  <w16cid:commentId w16cid:paraId="73137316" w16cid:durableId="4CD6C6D4"/>
  <w16cid:commentId w16cid:paraId="351691FF" w16cid:durableId="4D6FDD61"/>
  <w16cid:commentId w16cid:paraId="323E848F" w16cid:durableId="05015060"/>
  <w16cid:commentId w16cid:paraId="54F98D92" w16cid:durableId="0360019B"/>
  <w16cid:commentId w16cid:paraId="2D8379A6" w16cid:durableId="6DD50590"/>
  <w16cid:commentId w16cid:paraId="72781DA4" w16cid:durableId="0507E029"/>
  <w16cid:commentId w16cid:paraId="0DE603DF" w16cid:durableId="395FBB4A"/>
  <w16cid:commentId w16cid:paraId="750246D2" w16cid:durableId="63D7635A"/>
  <w16cid:commentId w16cid:paraId="20A2FF88" w16cid:durableId="4196F793"/>
  <w16cid:commentId w16cid:paraId="271B90E5" w16cid:durableId="05CD972E"/>
  <w16cid:commentId w16cid:paraId="3CA6BA1F" w16cid:durableId="0E26EEA0"/>
  <w16cid:commentId w16cid:paraId="6687EE74" w16cid:durableId="719E78EF"/>
  <w16cid:commentId w16cid:paraId="1F84FB11" w16cid:durableId="65996CEF"/>
  <w16cid:commentId w16cid:paraId="23853D45" w16cid:durableId="596E5C63"/>
  <w16cid:commentId w16cid:paraId="77007ACB" w16cid:durableId="1A1219F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74BA4E" w14:textId="77777777" w:rsidR="00B01058" w:rsidRDefault="00B01058">
      <w:r>
        <w:separator/>
      </w:r>
    </w:p>
  </w:endnote>
  <w:endnote w:type="continuationSeparator" w:id="0">
    <w:p w14:paraId="6CBA46D3" w14:textId="77777777" w:rsidR="00B01058" w:rsidRDefault="00B010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">
    <w:altName w:val="Sylfaen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">
    <w:panose1 w:val="00000000000000000000"/>
    <w:charset w:val="00"/>
    <w:family w:val="auto"/>
    <w:notTrueType/>
    <w:pitch w:val="variable"/>
    <w:sig w:usb0="00000003" w:usb1="00000000" w:usb2="00000000" w:usb3="00000000" w:csb0="0000000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50C60A" w14:textId="77777777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end"/>
    </w:r>
  </w:p>
  <w:p w14:paraId="60CA461F" w14:textId="77777777" w:rsidR="00620BF5" w:rsidRDefault="00620BF5" w:rsidP="00620BF5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7C9F6" w14:textId="23AF4A74" w:rsidR="00620BF5" w:rsidRDefault="00620BF5" w:rsidP="0039426D">
    <w:pPr>
      <w:pStyle w:val="Rodap"/>
      <w:framePr w:wrap="none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3D1ABB">
      <w:rPr>
        <w:rStyle w:val="Nmerodepgina"/>
        <w:noProof/>
      </w:rPr>
      <w:t>3</w:t>
    </w:r>
    <w:r>
      <w:rPr>
        <w:rStyle w:val="Nmerodepgina"/>
      </w:rPr>
      <w:fldChar w:fldCharType="end"/>
    </w:r>
  </w:p>
  <w:p w14:paraId="3A8B9399" w14:textId="77777777" w:rsidR="00620BF5" w:rsidRDefault="00620BF5" w:rsidP="00620BF5">
    <w:pPr>
      <w:pStyle w:val="Rodap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C7B184" w14:textId="77777777" w:rsidR="00B01058" w:rsidRDefault="00B01058">
      <w:r>
        <w:separator/>
      </w:r>
    </w:p>
  </w:footnote>
  <w:footnote w:type="continuationSeparator" w:id="0">
    <w:p w14:paraId="14519FB5" w14:textId="77777777" w:rsidR="00B01058" w:rsidRDefault="00B010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47121" w14:textId="77777777" w:rsidR="00320BFA" w:rsidRDefault="00320BFA">
    <w:pPr>
      <w:pStyle w:val="Cabealho"/>
      <w:tabs>
        <w:tab w:val="clear" w:pos="8640"/>
        <w:tab w:val="right" w:pos="8931"/>
      </w:tabs>
      <w:ind w:right="141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3175"/>
      <w:gridCol w:w="4747"/>
      <w:gridCol w:w="1140"/>
    </w:tblGrid>
    <w:tr w:rsidR="00320BFA" w14:paraId="477A3685" w14:textId="77777777" w:rsidTr="006746CA">
      <w:tc>
        <w:tcPr>
          <w:tcW w:w="3227" w:type="dxa"/>
          <w:shd w:val="clear" w:color="auto" w:fill="auto"/>
        </w:tcPr>
        <w:p w14:paraId="72F542B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rPr>
              <w:rStyle w:val="Nmerodepgina"/>
            </w:rPr>
          </w:pPr>
          <w:r>
            <w:rPr>
              <w:rStyle w:val="Nmerodepgina"/>
            </w:rPr>
            <w:t>PROJETO TCC - BCC</w:t>
          </w:r>
        </w:p>
      </w:tc>
      <w:tc>
        <w:tcPr>
          <w:tcW w:w="4819" w:type="dxa"/>
          <w:shd w:val="clear" w:color="auto" w:fill="auto"/>
        </w:tcPr>
        <w:p w14:paraId="460E82BC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  <w:r>
            <w:rPr>
              <w:rStyle w:val="Nmerodepgina"/>
            </w:rPr>
            <w:t>ANO/SEMESTRE:</w:t>
          </w:r>
        </w:p>
      </w:tc>
      <w:tc>
        <w:tcPr>
          <w:tcW w:w="1166" w:type="dxa"/>
          <w:shd w:val="clear" w:color="auto" w:fill="auto"/>
        </w:tcPr>
        <w:p w14:paraId="35BA4F1F" w14:textId="77777777" w:rsidR="00320BFA" w:rsidRDefault="00320BFA" w:rsidP="00F31359">
          <w:pPr>
            <w:pStyle w:val="Cabealho"/>
            <w:tabs>
              <w:tab w:val="clear" w:pos="8640"/>
              <w:tab w:val="right" w:pos="8931"/>
            </w:tabs>
            <w:ind w:right="141"/>
            <w:jc w:val="right"/>
            <w:rPr>
              <w:rStyle w:val="Nmerodepgina"/>
            </w:rPr>
          </w:pPr>
        </w:p>
      </w:tc>
    </w:tr>
  </w:tbl>
  <w:p w14:paraId="368A797D" w14:textId="77777777" w:rsidR="00320BFA" w:rsidRDefault="00320BFA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A1DAC642"/>
    <w:lvl w:ilvl="0">
      <w:start w:val="1"/>
      <w:numFmt w:val="decimal"/>
      <w:pStyle w:val="Ttulo1"/>
      <w:lvlText w:val="%1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3A16169"/>
    <w:multiLevelType w:val="multilevel"/>
    <w:tmpl w:val="F830E660"/>
    <w:lvl w:ilvl="0">
      <w:start w:val="1"/>
      <w:numFmt w:val="lowerLetter"/>
      <w:pStyle w:val="TF-alneacomletras"/>
      <w:lvlText w:val="%1)"/>
      <w:lvlJc w:val="left"/>
      <w:pPr>
        <w:tabs>
          <w:tab w:val="num" w:pos="1040"/>
        </w:tabs>
        <w:ind w:left="992" w:hanging="312"/>
      </w:pPr>
      <w:rPr>
        <w:rFonts w:hint="default"/>
      </w:rPr>
    </w:lvl>
    <w:lvl w:ilvl="1">
      <w:start w:val="1"/>
      <w:numFmt w:val="none"/>
      <w:pStyle w:val="TF-subalineasn2"/>
      <w:lvlText w:val="-"/>
      <w:lvlJc w:val="left"/>
      <w:pPr>
        <w:tabs>
          <w:tab w:val="num" w:pos="1398"/>
        </w:tabs>
        <w:ind w:left="1134" w:hanging="96"/>
      </w:pPr>
      <w:rPr>
        <w:rFonts w:hint="default"/>
      </w:rPr>
    </w:lvl>
    <w:lvl w:ilvl="2">
      <w:start w:val="1"/>
      <w:numFmt w:val="none"/>
      <w:pStyle w:val="TF-subalineasn3"/>
      <w:lvlText w:val="%3-"/>
      <w:lvlJc w:val="left"/>
      <w:pPr>
        <w:tabs>
          <w:tab w:val="num" w:pos="1721"/>
        </w:tabs>
        <w:ind w:left="1588" w:hanging="22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 w15:restartNumberingAfterBreak="0">
    <w:nsid w:val="0D7F68A2"/>
    <w:multiLevelType w:val="multilevel"/>
    <w:tmpl w:val="FD88D4AA"/>
    <w:lvl w:ilvl="0">
      <w:start w:val="1"/>
      <w:numFmt w:val="lowerLetter"/>
      <w:pStyle w:val="TF-ALNEA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pStyle w:val="TF-SUBALNEAnvel1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pStyle w:val="TF-SUBALNEAnvel2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 w15:restartNumberingAfterBreak="0">
    <w:nsid w:val="0DFC2685"/>
    <w:multiLevelType w:val="multilevel"/>
    <w:tmpl w:val="D8FA97BA"/>
    <w:lvl w:ilvl="0">
      <w:start w:val="1"/>
      <w:numFmt w:val="decimal"/>
      <w:pStyle w:val="TF-avaliaoTTULO1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TF-avaliaoTTULO2c"/>
      <w:lvlText w:val="%1.%2"/>
      <w:lvlJc w:val="left"/>
      <w:pPr>
        <w:tabs>
          <w:tab w:val="num" w:pos="737"/>
        </w:tabs>
        <w:ind w:left="737" w:hanging="737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4" w15:restartNumberingAfterBreak="0">
    <w:nsid w:val="6B043891"/>
    <w:multiLevelType w:val="multilevel"/>
    <w:tmpl w:val="89E48C4A"/>
    <w:lvl w:ilvl="0">
      <w:start w:val="1"/>
      <w:numFmt w:val="decimal"/>
      <w:pStyle w:val="TF-xAvalITEM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400"/>
        </w:tabs>
        <w:ind w:left="4320" w:hanging="1440"/>
      </w:pPr>
    </w:lvl>
  </w:abstractNum>
  <w:abstractNum w:abstractNumId="5" w15:restartNumberingAfterBreak="0">
    <w:nsid w:val="795F0AE5"/>
    <w:multiLevelType w:val="multilevel"/>
    <w:tmpl w:val="7E1A0E16"/>
    <w:lvl w:ilvl="0">
      <w:start w:val="1"/>
      <w:numFmt w:val="lowerLetter"/>
      <w:lvlText w:val="%1)"/>
      <w:lvlJc w:val="left"/>
      <w:pPr>
        <w:tabs>
          <w:tab w:val="num" w:pos="1077"/>
        </w:tabs>
        <w:ind w:left="1077" w:hanging="397"/>
      </w:pPr>
      <w:rPr>
        <w:rFonts w:hint="default"/>
      </w:rPr>
    </w:lvl>
    <w:lvl w:ilvl="1">
      <w:start w:val="1"/>
      <w:numFmt w:val="none"/>
      <w:lvlText w:val="-"/>
      <w:lvlJc w:val="left"/>
      <w:pPr>
        <w:tabs>
          <w:tab w:val="num" w:pos="1418"/>
        </w:tabs>
        <w:ind w:left="1418" w:hanging="380"/>
      </w:pPr>
      <w:rPr>
        <w:rFonts w:hint="default"/>
      </w:rPr>
    </w:lvl>
    <w:lvl w:ilvl="2">
      <w:start w:val="1"/>
      <w:numFmt w:val="none"/>
      <w:lvlText w:val="%3-"/>
      <w:lvlJc w:val="left"/>
      <w:pPr>
        <w:tabs>
          <w:tab w:val="num" w:pos="1758"/>
        </w:tabs>
        <w:ind w:left="1758" w:hanging="397"/>
      </w:pPr>
      <w:rPr>
        <w:rFonts w:hint="default"/>
      </w:rPr>
    </w:lvl>
    <w:lvl w:ilvl="3">
      <w:start w:val="1"/>
      <w:numFmt w:val="none"/>
      <w:lvlText w:val="-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none"/>
      <w:lvlText w:val="-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none"/>
      <w:lvlText w:val="-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none"/>
      <w:lvlText w:val="%7-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none"/>
      <w:lvlText w:val="%8-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none"/>
      <w:lvlText w:val="%9-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 w15:restartNumberingAfterBreak="0">
    <w:nsid w:val="7BFE0412"/>
    <w:multiLevelType w:val="hybridMultilevel"/>
    <w:tmpl w:val="3FC289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732"/>
        </w:tabs>
        <w:ind w:left="732" w:hanging="360"/>
      </w:pPr>
      <w:rPr>
        <w:rFonts w:ascii="Courier New" w:hAnsi="Courier New" w:cs="Times New Roman" w:hint="default"/>
      </w:rPr>
    </w:lvl>
    <w:lvl w:ilvl="2" w:tplc="04160005">
      <w:start w:val="1"/>
      <w:numFmt w:val="bullet"/>
      <w:lvlText w:val=""/>
      <w:lvlJc w:val="left"/>
      <w:pPr>
        <w:tabs>
          <w:tab w:val="num" w:pos="1452"/>
        </w:tabs>
        <w:ind w:left="1452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tabs>
          <w:tab w:val="num" w:pos="2172"/>
        </w:tabs>
        <w:ind w:left="2172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tabs>
          <w:tab w:val="num" w:pos="2892"/>
        </w:tabs>
        <w:ind w:left="2892" w:hanging="360"/>
      </w:pPr>
      <w:rPr>
        <w:rFonts w:ascii="Courier New" w:hAnsi="Courier New" w:cs="Times New Roman" w:hint="default"/>
      </w:rPr>
    </w:lvl>
    <w:lvl w:ilvl="5" w:tplc="04160005">
      <w:start w:val="1"/>
      <w:numFmt w:val="bullet"/>
      <w:lvlText w:val=""/>
      <w:lvlJc w:val="left"/>
      <w:pPr>
        <w:tabs>
          <w:tab w:val="num" w:pos="3612"/>
        </w:tabs>
        <w:ind w:left="3612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tabs>
          <w:tab w:val="num" w:pos="4332"/>
        </w:tabs>
        <w:ind w:left="4332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tabs>
          <w:tab w:val="num" w:pos="5052"/>
        </w:tabs>
        <w:ind w:left="5052" w:hanging="360"/>
      </w:pPr>
      <w:rPr>
        <w:rFonts w:ascii="Courier New" w:hAnsi="Courier New" w:cs="Times New Roman" w:hint="default"/>
      </w:rPr>
    </w:lvl>
    <w:lvl w:ilvl="8" w:tplc="04160005">
      <w:start w:val="1"/>
      <w:numFmt w:val="bullet"/>
      <w:lvlText w:val=""/>
      <w:lvlJc w:val="left"/>
      <w:pPr>
        <w:tabs>
          <w:tab w:val="num" w:pos="5772"/>
        </w:tabs>
        <w:ind w:left="5772" w:hanging="360"/>
      </w:pPr>
      <w:rPr>
        <w:rFonts w:ascii="Wingdings" w:hAnsi="Wingdings" w:hint="default"/>
      </w:rPr>
    </w:lvl>
  </w:abstractNum>
  <w:num w:numId="1" w16cid:durableId="1333335133">
    <w:abstractNumId w:val="0"/>
  </w:num>
  <w:num w:numId="2" w16cid:durableId="62945997">
    <w:abstractNumId w:val="2"/>
  </w:num>
  <w:num w:numId="3" w16cid:durableId="198511531">
    <w:abstractNumId w:val="2"/>
  </w:num>
  <w:num w:numId="4" w16cid:durableId="985934009">
    <w:abstractNumId w:val="1"/>
  </w:num>
  <w:num w:numId="5" w16cid:durableId="15993495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03292302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529339930">
    <w:abstractNumId w:val="2"/>
  </w:num>
  <w:num w:numId="8" w16cid:durableId="118593947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475172271">
    <w:abstractNumId w:val="5"/>
  </w:num>
  <w:num w:numId="10" w16cid:durableId="179636202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731775966">
    <w:abstractNumId w:val="3"/>
  </w:num>
  <w:num w:numId="12" w16cid:durableId="146475969">
    <w:abstractNumId w:val="4"/>
  </w:num>
  <w:num w:numId="13" w16cid:durableId="202146302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96303216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 w16cid:durableId="1804343868">
    <w:abstractNumId w:val="6"/>
  </w:num>
  <w:num w:numId="16" w16cid:durableId="16254309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 w16cid:durableId="627470145">
    <w:abstractNumId w:val="6"/>
  </w:num>
  <w:num w:numId="18" w16cid:durableId="173277286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41296990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 w16cid:durableId="1563561123">
    <w:abstractNumId w:val="0"/>
  </w:num>
  <w:num w:numId="21" w16cid:durableId="1878664483">
    <w:abstractNumId w:val="0"/>
  </w:num>
  <w:num w:numId="22" w16cid:durableId="1322922993">
    <w:abstractNumId w:val="0"/>
  </w:num>
  <w:num w:numId="23" w16cid:durableId="209073768">
    <w:abstractNumId w:val="2"/>
    <w:lvlOverride w:ilvl="0">
      <w:startOverride w:val="1"/>
    </w:lvlOverride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Dalton Solano dos Reis">
    <w15:presenceInfo w15:providerId="AD" w15:userId="S::dalton@furb.br::6af4c44a-d9df-45de-a1b2-d9ee411f495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09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4240"/>
    <w:rsid w:val="0000012F"/>
    <w:rsid w:val="0000224C"/>
    <w:rsid w:val="00012922"/>
    <w:rsid w:val="0001575C"/>
    <w:rsid w:val="000179B5"/>
    <w:rsid w:val="00017B62"/>
    <w:rsid w:val="000204E7"/>
    <w:rsid w:val="00020BF5"/>
    <w:rsid w:val="00023FA0"/>
    <w:rsid w:val="0002602F"/>
    <w:rsid w:val="00030E4A"/>
    <w:rsid w:val="00031A27"/>
    <w:rsid w:val="00031EE0"/>
    <w:rsid w:val="00044294"/>
    <w:rsid w:val="0004641A"/>
    <w:rsid w:val="00046B5A"/>
    <w:rsid w:val="00052A07"/>
    <w:rsid w:val="000533DA"/>
    <w:rsid w:val="0005457F"/>
    <w:rsid w:val="00055716"/>
    <w:rsid w:val="000608E9"/>
    <w:rsid w:val="00061FEB"/>
    <w:rsid w:val="000667DF"/>
    <w:rsid w:val="0007209B"/>
    <w:rsid w:val="00075792"/>
    <w:rsid w:val="00076065"/>
    <w:rsid w:val="00080F9C"/>
    <w:rsid w:val="0008579A"/>
    <w:rsid w:val="00086AA8"/>
    <w:rsid w:val="0008732D"/>
    <w:rsid w:val="0009735C"/>
    <w:rsid w:val="000A0454"/>
    <w:rsid w:val="000A104C"/>
    <w:rsid w:val="000A19DE"/>
    <w:rsid w:val="000A3EAB"/>
    <w:rsid w:val="000A42B8"/>
    <w:rsid w:val="000B12B2"/>
    <w:rsid w:val="000B3868"/>
    <w:rsid w:val="000C1926"/>
    <w:rsid w:val="000C1A18"/>
    <w:rsid w:val="000C648D"/>
    <w:rsid w:val="000D1294"/>
    <w:rsid w:val="000D77C2"/>
    <w:rsid w:val="000E039E"/>
    <w:rsid w:val="000E27F9"/>
    <w:rsid w:val="000E2B1E"/>
    <w:rsid w:val="000E311F"/>
    <w:rsid w:val="000E3A68"/>
    <w:rsid w:val="000E6CE0"/>
    <w:rsid w:val="000F77E3"/>
    <w:rsid w:val="00105DB9"/>
    <w:rsid w:val="00107B02"/>
    <w:rsid w:val="0011363A"/>
    <w:rsid w:val="00113A3F"/>
    <w:rsid w:val="001164FE"/>
    <w:rsid w:val="00125084"/>
    <w:rsid w:val="00125277"/>
    <w:rsid w:val="001367E2"/>
    <w:rsid w:val="001375F7"/>
    <w:rsid w:val="0014126D"/>
    <w:rsid w:val="00144FAB"/>
    <w:rsid w:val="001554E9"/>
    <w:rsid w:val="00162BF1"/>
    <w:rsid w:val="0016560C"/>
    <w:rsid w:val="0017775D"/>
    <w:rsid w:val="00185F3F"/>
    <w:rsid w:val="00186092"/>
    <w:rsid w:val="00193A97"/>
    <w:rsid w:val="001948BE"/>
    <w:rsid w:val="0019547B"/>
    <w:rsid w:val="001A12CE"/>
    <w:rsid w:val="001A6292"/>
    <w:rsid w:val="001A7511"/>
    <w:rsid w:val="001B2F1E"/>
    <w:rsid w:val="001B7926"/>
    <w:rsid w:val="001C33B0"/>
    <w:rsid w:val="001C57E6"/>
    <w:rsid w:val="001C5CBB"/>
    <w:rsid w:val="001C7DF1"/>
    <w:rsid w:val="001D6234"/>
    <w:rsid w:val="001E646A"/>
    <w:rsid w:val="001E682E"/>
    <w:rsid w:val="001F007F"/>
    <w:rsid w:val="001F0D36"/>
    <w:rsid w:val="00202F3F"/>
    <w:rsid w:val="00224BB2"/>
    <w:rsid w:val="00235240"/>
    <w:rsid w:val="002368FD"/>
    <w:rsid w:val="0024110F"/>
    <w:rsid w:val="002423AB"/>
    <w:rsid w:val="0024320D"/>
    <w:rsid w:val="002440B0"/>
    <w:rsid w:val="00274126"/>
    <w:rsid w:val="0027792D"/>
    <w:rsid w:val="00282723"/>
    <w:rsid w:val="00282788"/>
    <w:rsid w:val="0028617A"/>
    <w:rsid w:val="0029608A"/>
    <w:rsid w:val="002A6617"/>
    <w:rsid w:val="002A7E1B"/>
    <w:rsid w:val="002B0EDC"/>
    <w:rsid w:val="002B4718"/>
    <w:rsid w:val="002C2018"/>
    <w:rsid w:val="002E6DD1"/>
    <w:rsid w:val="002F027E"/>
    <w:rsid w:val="002F1C9A"/>
    <w:rsid w:val="003004F4"/>
    <w:rsid w:val="00312CEA"/>
    <w:rsid w:val="00320BFA"/>
    <w:rsid w:val="0032378D"/>
    <w:rsid w:val="00325B37"/>
    <w:rsid w:val="00335048"/>
    <w:rsid w:val="00340AD0"/>
    <w:rsid w:val="00340B6D"/>
    <w:rsid w:val="00340C8E"/>
    <w:rsid w:val="00344540"/>
    <w:rsid w:val="003519A3"/>
    <w:rsid w:val="00362443"/>
    <w:rsid w:val="0037046F"/>
    <w:rsid w:val="00377DA7"/>
    <w:rsid w:val="00383087"/>
    <w:rsid w:val="0038773D"/>
    <w:rsid w:val="00394107"/>
    <w:rsid w:val="003A2B7D"/>
    <w:rsid w:val="003A4A75"/>
    <w:rsid w:val="003A5366"/>
    <w:rsid w:val="003B647A"/>
    <w:rsid w:val="003C3E08"/>
    <w:rsid w:val="003C5262"/>
    <w:rsid w:val="003D1ABB"/>
    <w:rsid w:val="003D398C"/>
    <w:rsid w:val="003D473B"/>
    <w:rsid w:val="003D4B35"/>
    <w:rsid w:val="003E1236"/>
    <w:rsid w:val="003E4F19"/>
    <w:rsid w:val="003F4B66"/>
    <w:rsid w:val="003F5F25"/>
    <w:rsid w:val="0040436D"/>
    <w:rsid w:val="00410543"/>
    <w:rsid w:val="004173CC"/>
    <w:rsid w:val="00421C11"/>
    <w:rsid w:val="0042356B"/>
    <w:rsid w:val="0042420A"/>
    <w:rsid w:val="004243D2"/>
    <w:rsid w:val="00424610"/>
    <w:rsid w:val="00431D5B"/>
    <w:rsid w:val="00442A83"/>
    <w:rsid w:val="00451B94"/>
    <w:rsid w:val="00470C41"/>
    <w:rsid w:val="0047690F"/>
    <w:rsid w:val="00476C78"/>
    <w:rsid w:val="00477A22"/>
    <w:rsid w:val="0048576D"/>
    <w:rsid w:val="00493B1A"/>
    <w:rsid w:val="0049495C"/>
    <w:rsid w:val="00497EF6"/>
    <w:rsid w:val="004B42D8"/>
    <w:rsid w:val="004B6B8F"/>
    <w:rsid w:val="004B7511"/>
    <w:rsid w:val="004D44E7"/>
    <w:rsid w:val="004E0569"/>
    <w:rsid w:val="004E05E2"/>
    <w:rsid w:val="004E23CE"/>
    <w:rsid w:val="004E516B"/>
    <w:rsid w:val="004F472D"/>
    <w:rsid w:val="004F511D"/>
    <w:rsid w:val="004F7264"/>
    <w:rsid w:val="00500539"/>
    <w:rsid w:val="00503373"/>
    <w:rsid w:val="00503F3F"/>
    <w:rsid w:val="00536336"/>
    <w:rsid w:val="00542ED7"/>
    <w:rsid w:val="00550D4A"/>
    <w:rsid w:val="00554405"/>
    <w:rsid w:val="00564A29"/>
    <w:rsid w:val="00564FBC"/>
    <w:rsid w:val="005705A9"/>
    <w:rsid w:val="00572864"/>
    <w:rsid w:val="00572DD3"/>
    <w:rsid w:val="00577E79"/>
    <w:rsid w:val="0058482B"/>
    <w:rsid w:val="0058618A"/>
    <w:rsid w:val="0058635E"/>
    <w:rsid w:val="00591611"/>
    <w:rsid w:val="005A362B"/>
    <w:rsid w:val="005A4952"/>
    <w:rsid w:val="005B20A1"/>
    <w:rsid w:val="005B2478"/>
    <w:rsid w:val="005C21FC"/>
    <w:rsid w:val="005C2996"/>
    <w:rsid w:val="005C30AE"/>
    <w:rsid w:val="005C6B1E"/>
    <w:rsid w:val="005E35F3"/>
    <w:rsid w:val="005E400D"/>
    <w:rsid w:val="005E698D"/>
    <w:rsid w:val="005F09F1"/>
    <w:rsid w:val="005F645A"/>
    <w:rsid w:val="0060060C"/>
    <w:rsid w:val="006118D1"/>
    <w:rsid w:val="0061251F"/>
    <w:rsid w:val="00620BF5"/>
    <w:rsid w:val="00620D93"/>
    <w:rsid w:val="0062386A"/>
    <w:rsid w:val="0062576D"/>
    <w:rsid w:val="00625788"/>
    <w:rsid w:val="006305AA"/>
    <w:rsid w:val="0063277E"/>
    <w:rsid w:val="006364F4"/>
    <w:rsid w:val="006426D5"/>
    <w:rsid w:val="00642924"/>
    <w:rsid w:val="006466FF"/>
    <w:rsid w:val="00646A5F"/>
    <w:rsid w:val="006475C1"/>
    <w:rsid w:val="00656C00"/>
    <w:rsid w:val="00661967"/>
    <w:rsid w:val="00661F61"/>
    <w:rsid w:val="00665BCC"/>
    <w:rsid w:val="00671B49"/>
    <w:rsid w:val="006721AD"/>
    <w:rsid w:val="00674155"/>
    <w:rsid w:val="006746CA"/>
    <w:rsid w:val="00695745"/>
    <w:rsid w:val="0069600B"/>
    <w:rsid w:val="006A0A1A"/>
    <w:rsid w:val="006A5B9F"/>
    <w:rsid w:val="006A6460"/>
    <w:rsid w:val="006B104E"/>
    <w:rsid w:val="006B5AEA"/>
    <w:rsid w:val="006B6383"/>
    <w:rsid w:val="006B640D"/>
    <w:rsid w:val="006C2653"/>
    <w:rsid w:val="006C5D48"/>
    <w:rsid w:val="006C61FA"/>
    <w:rsid w:val="006D025F"/>
    <w:rsid w:val="006D0896"/>
    <w:rsid w:val="006E25D2"/>
    <w:rsid w:val="006F3193"/>
    <w:rsid w:val="0070391A"/>
    <w:rsid w:val="00706486"/>
    <w:rsid w:val="007108CE"/>
    <w:rsid w:val="00712E68"/>
    <w:rsid w:val="007175AD"/>
    <w:rsid w:val="007207F2"/>
    <w:rsid w:val="007214E3"/>
    <w:rsid w:val="007222F7"/>
    <w:rsid w:val="00724679"/>
    <w:rsid w:val="00725368"/>
    <w:rsid w:val="007304F3"/>
    <w:rsid w:val="00730839"/>
    <w:rsid w:val="00730F60"/>
    <w:rsid w:val="00733FF9"/>
    <w:rsid w:val="00742330"/>
    <w:rsid w:val="0075481C"/>
    <w:rsid w:val="007554DF"/>
    <w:rsid w:val="0075776D"/>
    <w:rsid w:val="007613FB"/>
    <w:rsid w:val="00761E34"/>
    <w:rsid w:val="007678C2"/>
    <w:rsid w:val="007722BF"/>
    <w:rsid w:val="00774782"/>
    <w:rsid w:val="0077580B"/>
    <w:rsid w:val="00781167"/>
    <w:rsid w:val="007854B3"/>
    <w:rsid w:val="0078787D"/>
    <w:rsid w:val="00787FA8"/>
    <w:rsid w:val="007944F8"/>
    <w:rsid w:val="007973E3"/>
    <w:rsid w:val="007A1883"/>
    <w:rsid w:val="007D0720"/>
    <w:rsid w:val="007D10F2"/>
    <w:rsid w:val="007D207E"/>
    <w:rsid w:val="007D6DEC"/>
    <w:rsid w:val="007E46A1"/>
    <w:rsid w:val="007E730D"/>
    <w:rsid w:val="007E7311"/>
    <w:rsid w:val="007F403E"/>
    <w:rsid w:val="008072AC"/>
    <w:rsid w:val="00810CEA"/>
    <w:rsid w:val="008233E5"/>
    <w:rsid w:val="00833DE8"/>
    <w:rsid w:val="00833F47"/>
    <w:rsid w:val="008348C3"/>
    <w:rsid w:val="008373B4"/>
    <w:rsid w:val="008404C4"/>
    <w:rsid w:val="00847D37"/>
    <w:rsid w:val="0085001D"/>
    <w:rsid w:val="00871A41"/>
    <w:rsid w:val="00886D76"/>
    <w:rsid w:val="0089250D"/>
    <w:rsid w:val="00897019"/>
    <w:rsid w:val="008B0A07"/>
    <w:rsid w:val="008B781F"/>
    <w:rsid w:val="008C0069"/>
    <w:rsid w:val="008C1495"/>
    <w:rsid w:val="008C1871"/>
    <w:rsid w:val="008C5E2A"/>
    <w:rsid w:val="008D440A"/>
    <w:rsid w:val="008D5522"/>
    <w:rsid w:val="008D69C5"/>
    <w:rsid w:val="008D7404"/>
    <w:rsid w:val="008E0F86"/>
    <w:rsid w:val="008F0CFD"/>
    <w:rsid w:val="008F2DC1"/>
    <w:rsid w:val="008F70AD"/>
    <w:rsid w:val="00900DB1"/>
    <w:rsid w:val="009022BF"/>
    <w:rsid w:val="00911CD9"/>
    <w:rsid w:val="00912B71"/>
    <w:rsid w:val="00921AB9"/>
    <w:rsid w:val="00931632"/>
    <w:rsid w:val="00932C92"/>
    <w:rsid w:val="009454E4"/>
    <w:rsid w:val="0095058E"/>
    <w:rsid w:val="0095518D"/>
    <w:rsid w:val="0096683A"/>
    <w:rsid w:val="00967611"/>
    <w:rsid w:val="00984240"/>
    <w:rsid w:val="00987626"/>
    <w:rsid w:val="00987F2B"/>
    <w:rsid w:val="00995B07"/>
    <w:rsid w:val="009A1CE2"/>
    <w:rsid w:val="009A2619"/>
    <w:rsid w:val="009A5850"/>
    <w:rsid w:val="009A640D"/>
    <w:rsid w:val="009B10D6"/>
    <w:rsid w:val="009C0C46"/>
    <w:rsid w:val="009D65D0"/>
    <w:rsid w:val="009D7E91"/>
    <w:rsid w:val="009E089A"/>
    <w:rsid w:val="009E135E"/>
    <w:rsid w:val="009E3C92"/>
    <w:rsid w:val="009E54F4"/>
    <w:rsid w:val="009F2BFA"/>
    <w:rsid w:val="00A03A3D"/>
    <w:rsid w:val="00A045C4"/>
    <w:rsid w:val="00A10DFA"/>
    <w:rsid w:val="00A1460F"/>
    <w:rsid w:val="00A2093A"/>
    <w:rsid w:val="00A21708"/>
    <w:rsid w:val="00A22362"/>
    <w:rsid w:val="00A249BA"/>
    <w:rsid w:val="00A307C7"/>
    <w:rsid w:val="00A44581"/>
    <w:rsid w:val="00A44C88"/>
    <w:rsid w:val="00A45093"/>
    <w:rsid w:val="00A50EAF"/>
    <w:rsid w:val="00A602F9"/>
    <w:rsid w:val="00A650EE"/>
    <w:rsid w:val="00A662C8"/>
    <w:rsid w:val="00A71157"/>
    <w:rsid w:val="00A85EE8"/>
    <w:rsid w:val="00A966E6"/>
    <w:rsid w:val="00A96CCA"/>
    <w:rsid w:val="00AB2BE3"/>
    <w:rsid w:val="00AB515B"/>
    <w:rsid w:val="00AB7834"/>
    <w:rsid w:val="00AC4D5F"/>
    <w:rsid w:val="00AD1D2C"/>
    <w:rsid w:val="00AE0525"/>
    <w:rsid w:val="00AE08DB"/>
    <w:rsid w:val="00AE2729"/>
    <w:rsid w:val="00AE3148"/>
    <w:rsid w:val="00AE3A1C"/>
    <w:rsid w:val="00AE5AE2"/>
    <w:rsid w:val="00AE7343"/>
    <w:rsid w:val="00AF2E23"/>
    <w:rsid w:val="00B00A13"/>
    <w:rsid w:val="00B00D69"/>
    <w:rsid w:val="00B00E04"/>
    <w:rsid w:val="00B01058"/>
    <w:rsid w:val="00B05485"/>
    <w:rsid w:val="00B137D9"/>
    <w:rsid w:val="00B1458E"/>
    <w:rsid w:val="00B14C51"/>
    <w:rsid w:val="00B20021"/>
    <w:rsid w:val="00B20FDE"/>
    <w:rsid w:val="00B37046"/>
    <w:rsid w:val="00B42041"/>
    <w:rsid w:val="00B43FBF"/>
    <w:rsid w:val="00B44F11"/>
    <w:rsid w:val="00B46CD1"/>
    <w:rsid w:val="00B51846"/>
    <w:rsid w:val="00B62979"/>
    <w:rsid w:val="00B70056"/>
    <w:rsid w:val="00B70D53"/>
    <w:rsid w:val="00B823A7"/>
    <w:rsid w:val="00B90FA5"/>
    <w:rsid w:val="00B919F1"/>
    <w:rsid w:val="00BA2260"/>
    <w:rsid w:val="00BB468D"/>
    <w:rsid w:val="00BC0E8D"/>
    <w:rsid w:val="00BC4F18"/>
    <w:rsid w:val="00BD0A74"/>
    <w:rsid w:val="00BE6551"/>
    <w:rsid w:val="00BF093B"/>
    <w:rsid w:val="00BF2A92"/>
    <w:rsid w:val="00C00B88"/>
    <w:rsid w:val="00C06B2A"/>
    <w:rsid w:val="00C35E57"/>
    <w:rsid w:val="00C35E80"/>
    <w:rsid w:val="00C40AA2"/>
    <w:rsid w:val="00C4244F"/>
    <w:rsid w:val="00C632ED"/>
    <w:rsid w:val="00C66150"/>
    <w:rsid w:val="00C67979"/>
    <w:rsid w:val="00C70EF5"/>
    <w:rsid w:val="00C756C5"/>
    <w:rsid w:val="00C82195"/>
    <w:rsid w:val="00C82CAE"/>
    <w:rsid w:val="00C8442E"/>
    <w:rsid w:val="00C930A8"/>
    <w:rsid w:val="00CA108B"/>
    <w:rsid w:val="00CA5310"/>
    <w:rsid w:val="00CA6CDB"/>
    <w:rsid w:val="00CB5E13"/>
    <w:rsid w:val="00CC3524"/>
    <w:rsid w:val="00CD1BD6"/>
    <w:rsid w:val="00CD27BE"/>
    <w:rsid w:val="00CD29E9"/>
    <w:rsid w:val="00CD4BBC"/>
    <w:rsid w:val="00CD6F0F"/>
    <w:rsid w:val="00CE0BB7"/>
    <w:rsid w:val="00CE3E9A"/>
    <w:rsid w:val="00CE708B"/>
    <w:rsid w:val="00CF26B7"/>
    <w:rsid w:val="00CF6E39"/>
    <w:rsid w:val="00CF72DA"/>
    <w:rsid w:val="00D0769A"/>
    <w:rsid w:val="00D11E84"/>
    <w:rsid w:val="00D15B4E"/>
    <w:rsid w:val="00D177E7"/>
    <w:rsid w:val="00D2079F"/>
    <w:rsid w:val="00D24F16"/>
    <w:rsid w:val="00D359AD"/>
    <w:rsid w:val="00D447EF"/>
    <w:rsid w:val="00D505E2"/>
    <w:rsid w:val="00D55839"/>
    <w:rsid w:val="00D6498F"/>
    <w:rsid w:val="00D7463D"/>
    <w:rsid w:val="00D80F5A"/>
    <w:rsid w:val="00D83DE8"/>
    <w:rsid w:val="00D84943"/>
    <w:rsid w:val="00D84A36"/>
    <w:rsid w:val="00D94AE7"/>
    <w:rsid w:val="00D966B3"/>
    <w:rsid w:val="00D970F0"/>
    <w:rsid w:val="00DA3F27"/>
    <w:rsid w:val="00DA4540"/>
    <w:rsid w:val="00DA587E"/>
    <w:rsid w:val="00DA60F4"/>
    <w:rsid w:val="00DA72D4"/>
    <w:rsid w:val="00DB0F8B"/>
    <w:rsid w:val="00DB3052"/>
    <w:rsid w:val="00DC2D17"/>
    <w:rsid w:val="00DD1E38"/>
    <w:rsid w:val="00DE23BF"/>
    <w:rsid w:val="00DE3981"/>
    <w:rsid w:val="00DE40DD"/>
    <w:rsid w:val="00DE7755"/>
    <w:rsid w:val="00DF059A"/>
    <w:rsid w:val="00DF3D56"/>
    <w:rsid w:val="00DF64E9"/>
    <w:rsid w:val="00DF6D19"/>
    <w:rsid w:val="00DF6ED2"/>
    <w:rsid w:val="00DF70F5"/>
    <w:rsid w:val="00E10A70"/>
    <w:rsid w:val="00E13271"/>
    <w:rsid w:val="00E17D9E"/>
    <w:rsid w:val="00E2252C"/>
    <w:rsid w:val="00E270C0"/>
    <w:rsid w:val="00E36D82"/>
    <w:rsid w:val="00E460B9"/>
    <w:rsid w:val="00E51601"/>
    <w:rsid w:val="00E51965"/>
    <w:rsid w:val="00E67121"/>
    <w:rsid w:val="00E7198D"/>
    <w:rsid w:val="00E735AF"/>
    <w:rsid w:val="00E74CA6"/>
    <w:rsid w:val="00E75E3D"/>
    <w:rsid w:val="00E84491"/>
    <w:rsid w:val="00E863ED"/>
    <w:rsid w:val="00E9731C"/>
    <w:rsid w:val="00EA04ED"/>
    <w:rsid w:val="00EA4E4C"/>
    <w:rsid w:val="00EB04B7"/>
    <w:rsid w:val="00EB7992"/>
    <w:rsid w:val="00EC0104"/>
    <w:rsid w:val="00EC0184"/>
    <w:rsid w:val="00EC2D7A"/>
    <w:rsid w:val="00EC633A"/>
    <w:rsid w:val="00ED1B9D"/>
    <w:rsid w:val="00ED3D86"/>
    <w:rsid w:val="00ED5AB1"/>
    <w:rsid w:val="00EE056F"/>
    <w:rsid w:val="00EF43F5"/>
    <w:rsid w:val="00F017AF"/>
    <w:rsid w:val="00F041C4"/>
    <w:rsid w:val="00F10607"/>
    <w:rsid w:val="00F14812"/>
    <w:rsid w:val="00F1598C"/>
    <w:rsid w:val="00F20BC6"/>
    <w:rsid w:val="00F21403"/>
    <w:rsid w:val="00F255FC"/>
    <w:rsid w:val="00F259B0"/>
    <w:rsid w:val="00F26A20"/>
    <w:rsid w:val="00F276C9"/>
    <w:rsid w:val="00F31359"/>
    <w:rsid w:val="00F33F62"/>
    <w:rsid w:val="00F40690"/>
    <w:rsid w:val="00F43B8F"/>
    <w:rsid w:val="00F51785"/>
    <w:rsid w:val="00F530D7"/>
    <w:rsid w:val="00F541E6"/>
    <w:rsid w:val="00F62F49"/>
    <w:rsid w:val="00F640BF"/>
    <w:rsid w:val="00F70754"/>
    <w:rsid w:val="00F7288F"/>
    <w:rsid w:val="00F77926"/>
    <w:rsid w:val="00F83A19"/>
    <w:rsid w:val="00F879A1"/>
    <w:rsid w:val="00F92FC4"/>
    <w:rsid w:val="00F9793C"/>
    <w:rsid w:val="00FA0C14"/>
    <w:rsid w:val="00FA137A"/>
    <w:rsid w:val="00FA5504"/>
    <w:rsid w:val="00FB4B02"/>
    <w:rsid w:val="00FC2831"/>
    <w:rsid w:val="00FC2D40"/>
    <w:rsid w:val="00FC3600"/>
    <w:rsid w:val="00FC4A9F"/>
    <w:rsid w:val="00FC565B"/>
    <w:rsid w:val="00FE006E"/>
    <w:rsid w:val="00FE082E"/>
    <w:rsid w:val="00FE197E"/>
    <w:rsid w:val="00FF0DF1"/>
    <w:rsid w:val="00FF2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303EB713"/>
  <w15:chartTrackingRefBased/>
  <w15:docId w15:val="{1887863D-F5D1-4322-BB2B-237A19D7D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1E682E"/>
    <w:pPr>
      <w:keepNext/>
      <w:keepLines/>
    </w:pPr>
    <w:rPr>
      <w:sz w:val="24"/>
      <w:szCs w:val="24"/>
    </w:rPr>
  </w:style>
  <w:style w:type="paragraph" w:styleId="Ttulo1">
    <w:name w:val="heading 1"/>
    <w:aliases w:val="TF-TÍTULO 1"/>
    <w:basedOn w:val="Normal"/>
    <w:next w:val="TF-TEXTO"/>
    <w:autoRedefine/>
    <w:qFormat/>
    <w:rsid w:val="00FC4A9F"/>
    <w:pPr>
      <w:numPr>
        <w:numId w:val="1"/>
      </w:numPr>
      <w:tabs>
        <w:tab w:val="left" w:pos="284"/>
      </w:tabs>
      <w:spacing w:before="240" w:line="360" w:lineRule="auto"/>
      <w:jc w:val="both"/>
      <w:outlineLvl w:val="0"/>
    </w:pPr>
    <w:rPr>
      <w:b/>
      <w:caps/>
    </w:rPr>
  </w:style>
  <w:style w:type="paragraph" w:styleId="Ttulo2">
    <w:name w:val="heading 2"/>
    <w:aliases w:val="TF-TÍTULO 2"/>
    <w:next w:val="TF-TEXTO"/>
    <w:autoRedefine/>
    <w:qFormat/>
    <w:rsid w:val="007D10F2"/>
    <w:pPr>
      <w:keepNext/>
      <w:keepLines/>
      <w:numPr>
        <w:ilvl w:val="1"/>
        <w:numId w:val="1"/>
      </w:numPr>
      <w:spacing w:before="240" w:line="360" w:lineRule="auto"/>
      <w:ind w:left="567" w:hanging="567"/>
      <w:jc w:val="both"/>
      <w:outlineLvl w:val="1"/>
    </w:pPr>
    <w:rPr>
      <w:caps/>
      <w:color w:val="000000"/>
      <w:sz w:val="24"/>
    </w:rPr>
  </w:style>
  <w:style w:type="paragraph" w:styleId="Ttulo3">
    <w:name w:val="heading 3"/>
    <w:aliases w:val="TF-TÍTULO 3"/>
    <w:next w:val="TF-TEXTO"/>
    <w:autoRedefine/>
    <w:qFormat/>
    <w:rsid w:val="0075481C"/>
    <w:pPr>
      <w:keepNext/>
      <w:keepLines/>
      <w:numPr>
        <w:ilvl w:val="2"/>
        <w:numId w:val="1"/>
      </w:numPr>
      <w:spacing w:before="240" w:line="360" w:lineRule="auto"/>
      <w:ind w:left="851" w:hanging="851"/>
      <w:jc w:val="both"/>
      <w:outlineLvl w:val="2"/>
    </w:pPr>
    <w:rPr>
      <w:sz w:val="24"/>
    </w:rPr>
  </w:style>
  <w:style w:type="paragraph" w:styleId="Ttulo4">
    <w:name w:val="heading 4"/>
    <w:aliases w:val="TF-TÍTULO 4"/>
    <w:next w:val="TF-TEXTO"/>
    <w:autoRedefine/>
    <w:qFormat/>
    <w:rsid w:val="009D7E91"/>
    <w:pPr>
      <w:keepNext/>
      <w:keepLines/>
      <w:numPr>
        <w:ilvl w:val="3"/>
        <w:numId w:val="1"/>
      </w:numPr>
      <w:spacing w:before="240" w:line="360" w:lineRule="auto"/>
      <w:ind w:left="992" w:hanging="992"/>
      <w:jc w:val="both"/>
      <w:outlineLvl w:val="3"/>
    </w:pPr>
    <w:rPr>
      <w:color w:val="000000"/>
      <w:sz w:val="24"/>
    </w:rPr>
  </w:style>
  <w:style w:type="paragraph" w:styleId="Ttulo5">
    <w:name w:val="heading 5"/>
    <w:aliases w:val="TF-TÍTULO 5"/>
    <w:next w:val="TF-TEXTO"/>
    <w:autoRedefine/>
    <w:qFormat/>
    <w:rsid w:val="009D7E91"/>
    <w:pPr>
      <w:keepNext/>
      <w:keepLines/>
      <w:numPr>
        <w:ilvl w:val="4"/>
        <w:numId w:val="1"/>
      </w:numPr>
      <w:spacing w:before="240" w:line="360" w:lineRule="auto"/>
      <w:ind w:left="1134" w:hanging="1134"/>
      <w:jc w:val="both"/>
      <w:outlineLvl w:val="4"/>
    </w:pPr>
    <w:rPr>
      <w:color w:val="000000"/>
      <w:sz w:val="24"/>
    </w:rPr>
  </w:style>
  <w:style w:type="paragraph" w:styleId="Ttulo6">
    <w:name w:val="heading 6"/>
    <w:next w:val="TF-TEXTO"/>
    <w:autoRedefine/>
    <w:qFormat/>
    <w:pPr>
      <w:keepNext/>
      <w:numPr>
        <w:ilvl w:val="5"/>
        <w:numId w:val="1"/>
      </w:numPr>
      <w:spacing w:before="360" w:after="240"/>
      <w:ind w:left="1276" w:hanging="1276"/>
      <w:jc w:val="both"/>
      <w:outlineLvl w:val="5"/>
    </w:pPr>
    <w:rPr>
      <w:noProof/>
      <w:color w:val="000000"/>
      <w:sz w:val="24"/>
    </w:rPr>
  </w:style>
  <w:style w:type="paragraph" w:styleId="Ttulo7">
    <w:name w:val="heading 7"/>
    <w:next w:val="TF-TEXTO"/>
    <w:autoRedefine/>
    <w:qFormat/>
    <w:pPr>
      <w:keepNext/>
      <w:numPr>
        <w:ilvl w:val="6"/>
        <w:numId w:val="1"/>
      </w:numPr>
      <w:spacing w:before="360" w:after="240"/>
      <w:ind w:left="1559" w:hanging="1559"/>
      <w:jc w:val="both"/>
      <w:outlineLvl w:val="6"/>
    </w:pPr>
    <w:rPr>
      <w:rFonts w:ascii="Times" w:hAnsi="Times"/>
      <w:sz w:val="24"/>
    </w:rPr>
  </w:style>
  <w:style w:type="paragraph" w:styleId="Ttulo8">
    <w:name w:val="heading 8"/>
    <w:next w:val="TF-TEXTO"/>
    <w:autoRedefine/>
    <w:qFormat/>
    <w:pPr>
      <w:keepNext/>
      <w:numPr>
        <w:ilvl w:val="7"/>
        <w:numId w:val="1"/>
      </w:numPr>
      <w:spacing w:before="360" w:after="240"/>
      <w:ind w:left="1843" w:hanging="1843"/>
      <w:jc w:val="both"/>
      <w:outlineLvl w:val="7"/>
    </w:pPr>
    <w:rPr>
      <w:rFonts w:ascii="Times" w:hAnsi="Times"/>
      <w:color w:val="000000"/>
      <w:sz w:val="24"/>
    </w:rPr>
  </w:style>
  <w:style w:type="paragraph" w:styleId="Ttulo9">
    <w:name w:val="heading 9"/>
    <w:next w:val="TF-TEXTO"/>
    <w:qFormat/>
    <w:pPr>
      <w:keepNext/>
      <w:numPr>
        <w:ilvl w:val="8"/>
        <w:numId w:val="1"/>
      </w:numPr>
      <w:spacing w:before="360" w:after="360"/>
      <w:ind w:left="1985" w:hanging="1985"/>
      <w:jc w:val="both"/>
      <w:outlineLvl w:val="8"/>
    </w:pPr>
    <w:rPr>
      <w:b/>
      <w:color w:val="00000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TF-TEXTO">
    <w:name w:val="TF-TEXTO"/>
    <w:qFormat/>
    <w:rsid w:val="008233E5"/>
    <w:pPr>
      <w:spacing w:before="120" w:line="360" w:lineRule="auto"/>
      <w:ind w:firstLine="680"/>
      <w:contextualSpacing/>
      <w:jc w:val="both"/>
    </w:pPr>
    <w:rPr>
      <w:sz w:val="24"/>
    </w:rPr>
  </w:style>
  <w:style w:type="paragraph" w:styleId="ndicedeilustraes">
    <w:name w:val="table of figures"/>
    <w:basedOn w:val="Normal"/>
    <w:next w:val="Normal"/>
    <w:uiPriority w:val="99"/>
    <w:rsid w:val="006426D5"/>
    <w:pPr>
      <w:keepNext w:val="0"/>
      <w:keepLines w:val="0"/>
      <w:spacing w:line="360" w:lineRule="auto"/>
      <w:ind w:left="1134" w:hanging="1134"/>
    </w:pPr>
  </w:style>
  <w:style w:type="paragraph" w:customStyle="1" w:styleId="TF-capaCABEALHO">
    <w:name w:val="TF-capa CABEÇALHO"/>
    <w:semiHidden/>
    <w:pPr>
      <w:spacing w:line="480" w:lineRule="auto"/>
      <w:jc w:val="center"/>
    </w:pPr>
    <w:rPr>
      <w:b/>
      <w:caps/>
      <w:sz w:val="24"/>
    </w:rPr>
  </w:style>
  <w:style w:type="paragraph" w:customStyle="1" w:styleId="TF-capaTTULO">
    <w:name w:val="TF-capa TÍTULO"/>
    <w:next w:val="TF-capaAUTOR"/>
    <w:semiHidden/>
    <w:pPr>
      <w:spacing w:before="4600" w:line="480" w:lineRule="auto"/>
      <w:jc w:val="center"/>
    </w:pPr>
    <w:rPr>
      <w:b/>
      <w:caps/>
      <w:sz w:val="32"/>
    </w:rPr>
  </w:style>
  <w:style w:type="paragraph" w:customStyle="1" w:styleId="TF-capaAUTOR">
    <w:name w:val="TF-capa AUTOR"/>
    <w:semiHidden/>
    <w:pPr>
      <w:spacing w:before="720"/>
      <w:jc w:val="right"/>
    </w:pPr>
    <w:rPr>
      <w:b/>
      <w:caps/>
      <w:sz w:val="24"/>
    </w:rPr>
  </w:style>
  <w:style w:type="paragraph" w:customStyle="1" w:styleId="TF-capaID">
    <w:name w:val="TF-capa ID"/>
    <w:semiHidden/>
    <w:pPr>
      <w:jc w:val="right"/>
    </w:pPr>
    <w:rPr>
      <w:b/>
      <w:caps/>
      <w:sz w:val="24"/>
    </w:rPr>
  </w:style>
  <w:style w:type="paragraph" w:customStyle="1" w:styleId="TF-folharostoAUTOR">
    <w:name w:val="TF-folha rosto AUTOR"/>
    <w:basedOn w:val="TF-capaAUTOR"/>
    <w:semiHidden/>
    <w:pPr>
      <w:widowControl w:val="0"/>
      <w:spacing w:before="0"/>
      <w:jc w:val="center"/>
    </w:pPr>
  </w:style>
  <w:style w:type="paragraph" w:customStyle="1" w:styleId="TF-folharostoFINALIDADE">
    <w:name w:val="TF-folha rosto FINALIDADE"/>
    <w:semiHidden/>
    <w:pPr>
      <w:spacing w:before="720"/>
      <w:ind w:left="4536"/>
      <w:jc w:val="both"/>
    </w:pPr>
    <w:rPr>
      <w:color w:val="000000"/>
      <w:sz w:val="24"/>
    </w:rPr>
  </w:style>
  <w:style w:type="paragraph" w:customStyle="1" w:styleId="TF-folharostoTTULO">
    <w:name w:val="TF-folha rosto TÍTULO"/>
    <w:basedOn w:val="TF-capaTTULO"/>
    <w:semiHidden/>
    <w:pPr>
      <w:spacing w:before="2000"/>
    </w:pPr>
  </w:style>
  <w:style w:type="paragraph" w:customStyle="1" w:styleId="TF-autor">
    <w:name w:val="TF-autor"/>
    <w:basedOn w:val="TF-folharostoFINALIDADE"/>
    <w:semiHidden/>
    <w:rsid w:val="00F62F49"/>
    <w:pPr>
      <w:keepNext/>
      <w:keepLines/>
      <w:spacing w:before="0"/>
      <w:ind w:left="0"/>
      <w:jc w:val="right"/>
    </w:pPr>
  </w:style>
  <w:style w:type="paragraph" w:customStyle="1" w:styleId="TF-folharostoANO">
    <w:name w:val="TF-folha rosto ANO"/>
    <w:next w:val="TF-folharostoID"/>
    <w:semiHidden/>
    <w:pPr>
      <w:jc w:val="center"/>
    </w:pPr>
    <w:rPr>
      <w:b/>
      <w:caps/>
      <w:color w:val="000000"/>
      <w:sz w:val="24"/>
    </w:rPr>
  </w:style>
  <w:style w:type="paragraph" w:customStyle="1" w:styleId="TF-folharostoID">
    <w:name w:val="TF-folha rosto ID"/>
    <w:basedOn w:val="TF-capaID"/>
    <w:semiHidden/>
  </w:style>
  <w:style w:type="paragraph" w:customStyle="1" w:styleId="TF-folhaaprovaoTTULO">
    <w:name w:val="TF-folha aprovação TÍTULO"/>
    <w:basedOn w:val="TF-capaTTULO"/>
    <w:semiHidden/>
    <w:pPr>
      <w:pageBreakBefore/>
      <w:spacing w:before="0"/>
    </w:pPr>
  </w:style>
  <w:style w:type="paragraph" w:customStyle="1" w:styleId="TF-folhaaprovaoPOR">
    <w:name w:val="TF-folha aprovação POR"/>
    <w:semiHidden/>
    <w:pPr>
      <w:spacing w:before="1000"/>
      <w:jc w:val="center"/>
    </w:pPr>
    <w:rPr>
      <w:color w:val="000000"/>
      <w:sz w:val="24"/>
    </w:rPr>
  </w:style>
  <w:style w:type="paragraph" w:customStyle="1" w:styleId="TF-folhaaprovaoAUTOR">
    <w:name w:val="TF-folha aprovação AUTOR"/>
    <w:semiHidden/>
    <w:pPr>
      <w:spacing w:before="1000"/>
      <w:jc w:val="center"/>
    </w:pPr>
    <w:rPr>
      <w:b/>
      <w:caps/>
      <w:sz w:val="24"/>
    </w:rPr>
  </w:style>
  <w:style w:type="paragraph" w:customStyle="1" w:styleId="TF-folhaaprovaoASSINATURA">
    <w:name w:val="TF-folha aprovação ASSINATURA"/>
    <w:semiHidden/>
    <w:pPr>
      <w:spacing w:before="360"/>
      <w:ind w:left="2268"/>
    </w:pPr>
    <w:rPr>
      <w:b/>
      <w:color w:val="000000"/>
      <w:sz w:val="24"/>
    </w:rPr>
  </w:style>
  <w:style w:type="paragraph" w:customStyle="1" w:styleId="TF-folhaaprovaoFUNO">
    <w:name w:val="TF-folha aprovação FUNÇÃO"/>
    <w:semiHidden/>
    <w:pPr>
      <w:tabs>
        <w:tab w:val="left" w:pos="2268"/>
      </w:tabs>
    </w:pPr>
    <w:rPr>
      <w:color w:val="000000"/>
      <w:sz w:val="24"/>
    </w:rPr>
  </w:style>
  <w:style w:type="paragraph" w:customStyle="1" w:styleId="TF-folhaaprovaoDATA">
    <w:name w:val="TF-folha aprovação DATA"/>
    <w:semiHidden/>
    <w:pPr>
      <w:keepLines/>
      <w:jc w:val="center"/>
    </w:pPr>
    <w:rPr>
      <w:color w:val="000000"/>
      <w:sz w:val="24"/>
    </w:rPr>
  </w:style>
  <w:style w:type="paragraph" w:customStyle="1" w:styleId="TF-folhaaprovaoFINALIDADE">
    <w:name w:val="TF-folha aprovação FINALIDADE"/>
    <w:semiHidden/>
    <w:pPr>
      <w:spacing w:before="1000" w:after="1000"/>
      <w:ind w:left="4536"/>
      <w:jc w:val="both"/>
    </w:pPr>
    <w:rPr>
      <w:color w:val="000000"/>
      <w:sz w:val="24"/>
    </w:rPr>
  </w:style>
  <w:style w:type="paragraph" w:customStyle="1" w:styleId="TF-capaLOCAL">
    <w:name w:val="TF-capa LOCAL"/>
    <w:next w:val="TF-capaANO"/>
    <w:semiHidden/>
    <w:pPr>
      <w:jc w:val="center"/>
    </w:pPr>
    <w:rPr>
      <w:b/>
      <w:caps/>
      <w:sz w:val="24"/>
    </w:rPr>
  </w:style>
  <w:style w:type="paragraph" w:customStyle="1" w:styleId="TF-capaANO">
    <w:name w:val="TF-capa ANO"/>
    <w:next w:val="TF-capaID"/>
    <w:semiHidden/>
    <w:pPr>
      <w:jc w:val="center"/>
    </w:pPr>
    <w:rPr>
      <w:b/>
      <w:caps/>
      <w:sz w:val="24"/>
    </w:rPr>
  </w:style>
  <w:style w:type="paragraph" w:customStyle="1" w:styleId="TF-folharostoLOCAL">
    <w:name w:val="TF-folha rosto LOCAL"/>
    <w:semiHidden/>
    <w:pPr>
      <w:jc w:val="center"/>
    </w:pPr>
    <w:rPr>
      <w:b/>
      <w:caps/>
      <w:sz w:val="24"/>
    </w:rPr>
  </w:style>
  <w:style w:type="paragraph" w:customStyle="1" w:styleId="TF-dedicatria">
    <w:name w:val="TF-dedicatória"/>
    <w:semiHidden/>
    <w:pPr>
      <w:keepLines/>
      <w:pageBreakBefore/>
      <w:spacing w:before="6400"/>
      <w:ind w:left="4536"/>
      <w:jc w:val="both"/>
    </w:pPr>
    <w:rPr>
      <w:sz w:val="24"/>
    </w:rPr>
  </w:style>
  <w:style w:type="paragraph" w:customStyle="1" w:styleId="TF-agradecimentosTEXTO">
    <w:name w:val="TF-agradecimentos TEXTO"/>
    <w:semiHidden/>
    <w:pPr>
      <w:spacing w:line="480" w:lineRule="auto"/>
      <w:ind w:firstLine="680"/>
      <w:jc w:val="both"/>
    </w:pPr>
    <w:rPr>
      <w:sz w:val="24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customStyle="1" w:styleId="TF-epgrafeTEXTO">
    <w:name w:val="TF-epígrafe TEXTO"/>
    <w:next w:val="TF-epgrafeAUTOR"/>
    <w:semiHidden/>
    <w:pPr>
      <w:pageBreakBefore/>
      <w:spacing w:before="6400"/>
      <w:ind w:left="4536"/>
      <w:jc w:val="both"/>
    </w:pPr>
    <w:rPr>
      <w:sz w:val="24"/>
    </w:rPr>
  </w:style>
  <w:style w:type="paragraph" w:customStyle="1" w:styleId="TF-epgrafeAUTOR">
    <w:name w:val="TF-epígrafe AUTOR"/>
    <w:semiHidden/>
    <w:pPr>
      <w:spacing w:before="120" w:line="480" w:lineRule="auto"/>
      <w:jc w:val="right"/>
    </w:pPr>
    <w:rPr>
      <w:sz w:val="24"/>
    </w:rPr>
  </w:style>
  <w:style w:type="paragraph" w:customStyle="1" w:styleId="TF-abstractTTULO">
    <w:name w:val="TF-abstract TÍTULO"/>
    <w:basedOn w:val="Normal"/>
    <w:next w:val="TF-abstract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abstractTEXTO">
    <w:name w:val="TF-abstract TEXTO"/>
    <w:basedOn w:val="TF-resumoTEXTO"/>
    <w:next w:val="TF-abstractKEY-WORDS"/>
    <w:semiHidden/>
  </w:style>
  <w:style w:type="paragraph" w:customStyle="1" w:styleId="TF-resumoTEXTO">
    <w:name w:val="TF-resumo TEXTO"/>
    <w:next w:val="TF-resumoPALAVRAS-CHAVE"/>
    <w:semiHidden/>
    <w:rsid w:val="005A4952"/>
    <w:pPr>
      <w:spacing w:line="360" w:lineRule="auto"/>
      <w:jc w:val="both"/>
    </w:pPr>
    <w:rPr>
      <w:sz w:val="24"/>
    </w:rPr>
  </w:style>
  <w:style w:type="paragraph" w:customStyle="1" w:styleId="TF-resumoPALAVRAS-CHAVE">
    <w:name w:val="TF-resumo PALAVRAS-CHAVE"/>
    <w:basedOn w:val="TF-resumoTEXTO"/>
    <w:semiHidden/>
    <w:rsid w:val="005A4952"/>
    <w:pPr>
      <w:spacing w:before="240"/>
    </w:pPr>
  </w:style>
  <w:style w:type="paragraph" w:customStyle="1" w:styleId="TF-abstractKEY-WORDS">
    <w:name w:val="TF-abstract KEY-WORDS"/>
    <w:basedOn w:val="TF-resumoPALAVRAS-CHAVE"/>
    <w:semiHidden/>
  </w:style>
  <w:style w:type="paragraph" w:customStyle="1" w:styleId="TF-listadeilustraesTTULO">
    <w:name w:val="TF-lista de ilustrações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listadetabelasTTULO">
    <w:name w:val="TF-lista de tabelas TÍTULO"/>
    <w:basedOn w:val="Normal"/>
    <w:next w:val="TF-TEXTOQUADRO"/>
    <w:semiHidden/>
    <w:rsid w:val="001E682E"/>
    <w:pPr>
      <w:keepLines w:val="0"/>
      <w:jc w:val="center"/>
    </w:pPr>
    <w:rPr>
      <w:b/>
      <w:caps/>
      <w:sz w:val="28"/>
      <w:szCs w:val="20"/>
    </w:rPr>
  </w:style>
  <w:style w:type="paragraph" w:customStyle="1" w:styleId="TF-TEXTOQUADRO">
    <w:name w:val="TF-TEXTO QUADRO"/>
    <w:rsid w:val="002368FD"/>
    <w:pPr>
      <w:keepNext/>
      <w:keepLines/>
    </w:pPr>
    <w:rPr>
      <w:sz w:val="22"/>
    </w:rPr>
  </w:style>
  <w:style w:type="paragraph" w:customStyle="1" w:styleId="TF-listadesmbolosTTULO">
    <w:name w:val="TF-lista de símbolos TÍTULO"/>
    <w:basedOn w:val="Normal"/>
    <w:next w:val="TF-listadesmbolosITEM"/>
    <w:semiHidden/>
    <w:rsid w:val="001E682E"/>
    <w:pPr>
      <w:keepNext w:val="0"/>
      <w:keepLines w:val="0"/>
      <w:jc w:val="center"/>
    </w:pPr>
    <w:rPr>
      <w:b/>
      <w:caps/>
      <w:sz w:val="28"/>
      <w:szCs w:val="20"/>
    </w:rPr>
  </w:style>
  <w:style w:type="paragraph" w:customStyle="1" w:styleId="TF-listadesmbolosITEM">
    <w:name w:val="TF-lista de símbolos ITEM"/>
    <w:basedOn w:val="TF-listadesiglasITEM"/>
    <w:semiHidden/>
  </w:style>
  <w:style w:type="paragraph" w:customStyle="1" w:styleId="TF-listadesiglasITEM">
    <w:name w:val="TF-lista de siglas ITEM"/>
    <w:semiHidden/>
    <w:pPr>
      <w:spacing w:line="480" w:lineRule="auto"/>
      <w:jc w:val="both"/>
    </w:pPr>
    <w:rPr>
      <w:sz w:val="24"/>
    </w:rPr>
  </w:style>
  <w:style w:type="paragraph" w:customStyle="1" w:styleId="TF-sumrioTTULO">
    <w:name w:val="TF-sumário TÍTULO"/>
    <w:basedOn w:val="Normal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refernciasbibliogrficasTTULO">
    <w:name w:val="TF-referências bibliográficas TÍTULO"/>
    <w:basedOn w:val="Normal"/>
    <w:next w:val="TF-refernciasITEM"/>
    <w:rsid w:val="00FC4A9F"/>
    <w:pPr>
      <w:keepLines w:val="0"/>
      <w:spacing w:line="360" w:lineRule="auto"/>
      <w:jc w:val="center"/>
    </w:pPr>
    <w:rPr>
      <w:rFonts w:ascii="Times" w:hAnsi="Times"/>
      <w:b/>
      <w:caps/>
      <w:szCs w:val="20"/>
    </w:rPr>
  </w:style>
  <w:style w:type="paragraph" w:customStyle="1" w:styleId="TF-refernciasITEM">
    <w:name w:val="TF-referências ITEM"/>
    <w:rsid w:val="00F276C9"/>
    <w:pPr>
      <w:keepLines/>
      <w:spacing w:after="120"/>
    </w:pPr>
    <w:rPr>
      <w:sz w:val="24"/>
    </w:rPr>
  </w:style>
  <w:style w:type="paragraph" w:customStyle="1" w:styleId="TF-SUBALNEAnvel1">
    <w:name w:val="TF-SUBALÍNEA nível 1"/>
    <w:basedOn w:val="TF-ALNEA"/>
    <w:pPr>
      <w:numPr>
        <w:ilvl w:val="1"/>
      </w:numPr>
    </w:pPr>
    <w:rPr>
      <w:rFonts w:ascii="Times" w:hAnsi="Times"/>
    </w:rPr>
  </w:style>
  <w:style w:type="paragraph" w:customStyle="1" w:styleId="TF-ALNEA">
    <w:name w:val="TF-ALÍNEA"/>
    <w:qFormat/>
    <w:rsid w:val="00C66150"/>
    <w:pPr>
      <w:widowControl w:val="0"/>
      <w:numPr>
        <w:numId w:val="3"/>
      </w:numPr>
      <w:spacing w:line="360" w:lineRule="auto"/>
      <w:contextualSpacing/>
      <w:jc w:val="both"/>
    </w:pPr>
    <w:rPr>
      <w:sz w:val="24"/>
    </w:rPr>
  </w:style>
  <w:style w:type="paragraph" w:customStyle="1" w:styleId="TF-resumoTTULO">
    <w:name w:val="TF-resumo TÍTULO"/>
    <w:basedOn w:val="Normal"/>
    <w:next w:val="TF-resumoTEXTO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SUBALNEAnvel2">
    <w:name w:val="TF-SUBALÍNEA nível 2"/>
    <w:basedOn w:val="TF-SUBALNEAnvel1"/>
    <w:pPr>
      <w:numPr>
        <w:ilvl w:val="2"/>
      </w:numPr>
    </w:pPr>
  </w:style>
  <w:style w:type="paragraph" w:styleId="Cabealho">
    <w:name w:val="header"/>
    <w:basedOn w:val="Normal"/>
    <w:link w:val="CabealhoChar"/>
    <w:uiPriority w:val="99"/>
    <w:pPr>
      <w:tabs>
        <w:tab w:val="center" w:pos="4320"/>
        <w:tab w:val="right" w:pos="8640"/>
      </w:tabs>
    </w:pPr>
  </w:style>
  <w:style w:type="character" w:customStyle="1" w:styleId="CabealhoChar">
    <w:name w:val="Cabeçalho Char"/>
    <w:link w:val="Cabealho"/>
    <w:uiPriority w:val="99"/>
    <w:rsid w:val="007E46A1"/>
    <w:rPr>
      <w:sz w:val="24"/>
      <w:szCs w:val="24"/>
    </w:rPr>
  </w:style>
  <w:style w:type="paragraph" w:styleId="Rodap">
    <w:name w:val="footer"/>
    <w:basedOn w:val="Normal"/>
    <w:link w:val="RodapChar"/>
    <w:uiPriority w:val="99"/>
    <w:pPr>
      <w:tabs>
        <w:tab w:val="center" w:pos="4320"/>
        <w:tab w:val="right" w:pos="8640"/>
      </w:tabs>
    </w:pPr>
  </w:style>
  <w:style w:type="character" w:customStyle="1" w:styleId="RodapChar">
    <w:name w:val="Rodapé Char"/>
    <w:link w:val="Rodap"/>
    <w:uiPriority w:val="99"/>
    <w:rsid w:val="00052A07"/>
    <w:rPr>
      <w:sz w:val="24"/>
      <w:szCs w:val="24"/>
    </w:rPr>
  </w:style>
  <w:style w:type="character" w:styleId="Nmerodepgina">
    <w:name w:val="page number"/>
    <w:basedOn w:val="Fontepargpadro"/>
    <w:semiHidden/>
  </w:style>
  <w:style w:type="paragraph" w:styleId="Sumrio2">
    <w:name w:val="toc 2"/>
    <w:basedOn w:val="Sumrio1"/>
    <w:autoRedefine/>
    <w:uiPriority w:val="39"/>
    <w:pPr>
      <w:tabs>
        <w:tab w:val="left" w:pos="426"/>
      </w:tabs>
      <w:ind w:left="425" w:hanging="425"/>
    </w:pPr>
    <w:rPr>
      <w:b w:val="0"/>
    </w:rPr>
  </w:style>
  <w:style w:type="paragraph" w:styleId="Sumrio1">
    <w:name w:val="toc 1"/>
    <w:autoRedefine/>
    <w:uiPriority w:val="39"/>
    <w:pPr>
      <w:tabs>
        <w:tab w:val="left" w:pos="284"/>
        <w:tab w:val="right" w:leader="dot" w:pos="9062"/>
      </w:tabs>
      <w:spacing w:line="360" w:lineRule="auto"/>
      <w:ind w:left="284" w:hanging="284"/>
      <w:jc w:val="both"/>
    </w:pPr>
    <w:rPr>
      <w:b/>
      <w:caps/>
      <w:noProof/>
      <w:color w:val="000000"/>
      <w:sz w:val="24"/>
    </w:rPr>
  </w:style>
  <w:style w:type="paragraph" w:styleId="Sumrio3">
    <w:name w:val="toc 3"/>
    <w:autoRedefine/>
    <w:uiPriority w:val="39"/>
    <w:pPr>
      <w:tabs>
        <w:tab w:val="left" w:pos="567"/>
        <w:tab w:val="right" w:leader="dot" w:pos="9062"/>
      </w:tabs>
      <w:spacing w:line="360" w:lineRule="auto"/>
      <w:ind w:left="567" w:hanging="567"/>
      <w:jc w:val="both"/>
    </w:pPr>
    <w:rPr>
      <w:noProof/>
      <w:color w:val="000000"/>
      <w:sz w:val="24"/>
    </w:rPr>
  </w:style>
  <w:style w:type="paragraph" w:styleId="Sumrio4">
    <w:name w:val="toc 4"/>
    <w:basedOn w:val="Sumrio3"/>
    <w:next w:val="Sumrio3"/>
    <w:autoRedefine/>
    <w:uiPriority w:val="39"/>
    <w:pPr>
      <w:tabs>
        <w:tab w:val="left" w:pos="709"/>
      </w:tabs>
      <w:ind w:left="709" w:hanging="709"/>
    </w:pPr>
  </w:style>
  <w:style w:type="paragraph" w:styleId="Sumrio5">
    <w:name w:val="toc 5"/>
    <w:basedOn w:val="Sumrio4"/>
    <w:autoRedefine/>
    <w:uiPriority w:val="39"/>
    <w:pPr>
      <w:tabs>
        <w:tab w:val="left" w:pos="993"/>
      </w:tabs>
      <w:ind w:left="992" w:hanging="992"/>
    </w:pPr>
  </w:style>
  <w:style w:type="paragraph" w:styleId="Sumrio6">
    <w:name w:val="toc 6"/>
    <w:basedOn w:val="Sumrio5"/>
    <w:autoRedefine/>
    <w:semiHidden/>
    <w:pPr>
      <w:tabs>
        <w:tab w:val="left" w:pos="1134"/>
      </w:tabs>
      <w:ind w:left="1134" w:hanging="1134"/>
    </w:pPr>
  </w:style>
  <w:style w:type="paragraph" w:styleId="Sumrio7">
    <w:name w:val="toc 7"/>
    <w:basedOn w:val="Sumrio6"/>
    <w:autoRedefine/>
    <w:semiHidden/>
    <w:pPr>
      <w:tabs>
        <w:tab w:val="left" w:pos="1276"/>
      </w:tabs>
      <w:ind w:left="1276" w:hanging="1276"/>
    </w:pPr>
  </w:style>
  <w:style w:type="paragraph" w:styleId="Sumrio8">
    <w:name w:val="toc 8"/>
    <w:basedOn w:val="Sumrio7"/>
    <w:autoRedefine/>
    <w:semiHidden/>
    <w:pPr>
      <w:tabs>
        <w:tab w:val="left" w:pos="1418"/>
      </w:tabs>
      <w:ind w:left="1418" w:hanging="1418"/>
    </w:pPr>
  </w:style>
  <w:style w:type="paragraph" w:styleId="Sumrio9">
    <w:name w:val="toc 9"/>
    <w:basedOn w:val="Sumrio8"/>
    <w:autoRedefine/>
    <w:uiPriority w:val="39"/>
    <w:pPr>
      <w:tabs>
        <w:tab w:val="left" w:pos="1701"/>
      </w:tabs>
      <w:ind w:left="0" w:firstLine="0"/>
    </w:pPr>
    <w:rPr>
      <w:b/>
    </w:rPr>
  </w:style>
  <w:style w:type="paragraph" w:styleId="Lista5">
    <w:name w:val="List 5"/>
    <w:basedOn w:val="Normal"/>
    <w:semiHidden/>
    <w:pPr>
      <w:ind w:left="1415" w:hanging="283"/>
    </w:pPr>
  </w:style>
  <w:style w:type="character" w:styleId="Hyperlink">
    <w:name w:val="Hyperlink"/>
    <w:uiPriority w:val="99"/>
    <w:rsid w:val="006426D5"/>
    <w:rPr>
      <w:noProof/>
      <w:color w:val="0000FF"/>
      <w:u w:val="single"/>
    </w:rPr>
  </w:style>
  <w:style w:type="paragraph" w:customStyle="1" w:styleId="TF-apndiceTTULO">
    <w:name w:val="TF-apêndice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anexoTTULO">
    <w:name w:val="TF-anexo TÍTULO"/>
    <w:next w:val="TF-TEXTO"/>
    <w:semiHidden/>
    <w:rsid w:val="006D0896"/>
    <w:pPr>
      <w:pageBreakBefore/>
      <w:spacing w:line="360" w:lineRule="auto"/>
      <w:jc w:val="both"/>
    </w:pPr>
    <w:rPr>
      <w:b/>
      <w:sz w:val="24"/>
    </w:rPr>
  </w:style>
  <w:style w:type="paragraph" w:customStyle="1" w:styleId="TF-texto-figuracommoldura">
    <w:name w:val="TF-texto-figura com moldura"/>
    <w:next w:val="TF-ilustraoFONTE"/>
    <w:semiHidden/>
    <w:pPr>
      <w:keepNext/>
      <w:keepLines/>
      <w:framePr w:hSpace="142" w:vSpace="142" w:wrap="notBeside" w:vAnchor="text" w:hAnchor="text" w:xAlign="center" w:y="1"/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360"/>
      <w:jc w:val="center"/>
    </w:pPr>
    <w:rPr>
      <w:rFonts w:ascii="Times" w:hAnsi="Times"/>
      <w:sz w:val="24"/>
    </w:rPr>
  </w:style>
  <w:style w:type="paragraph" w:customStyle="1" w:styleId="TF-ilustraoFONTE">
    <w:name w:val="TF-ilustração FONTE"/>
    <w:next w:val="Normal"/>
    <w:semiHidden/>
    <w:rsid w:val="002440B0"/>
    <w:pPr>
      <w:keepNext/>
    </w:pPr>
  </w:style>
  <w:style w:type="paragraph" w:customStyle="1" w:styleId="TF-textocompargrafo">
    <w:name w:val="TF-texto com parágrafo"/>
    <w:semiHidden/>
    <w:rsid w:val="00476C78"/>
    <w:pPr>
      <w:spacing w:before="240" w:line="360" w:lineRule="auto"/>
      <w:ind w:firstLine="680"/>
      <w:jc w:val="both"/>
    </w:pPr>
    <w:rPr>
      <w:color w:val="000000"/>
      <w:sz w:val="24"/>
    </w:rPr>
  </w:style>
  <w:style w:type="paragraph" w:customStyle="1" w:styleId="TF-agradecimentosTTULO">
    <w:name w:val="TF-agradecimentos TÍTULO"/>
    <w:basedOn w:val="Normal"/>
    <w:next w:val="TF-agradecimentosTEXTO"/>
    <w:semiHidden/>
    <w:rsid w:val="001E682E"/>
    <w:pPr>
      <w:keepNext w:val="0"/>
      <w:keepLines w:val="0"/>
      <w:pageBreakBefore/>
      <w:jc w:val="center"/>
    </w:pPr>
    <w:rPr>
      <w:b/>
      <w:caps/>
      <w:szCs w:val="20"/>
    </w:rPr>
  </w:style>
  <w:style w:type="paragraph" w:customStyle="1" w:styleId="TF-LEGENDA">
    <w:name w:val="TF-LEGENDA"/>
    <w:basedOn w:val="Normal"/>
    <w:next w:val="TF-TEXTOQUADRO"/>
    <w:qFormat/>
    <w:rsid w:val="00FC4A9F"/>
    <w:pPr>
      <w:spacing w:before="60"/>
      <w:jc w:val="center"/>
      <w:outlineLvl w:val="0"/>
    </w:pPr>
    <w:rPr>
      <w:szCs w:val="20"/>
    </w:rPr>
  </w:style>
  <w:style w:type="paragraph" w:customStyle="1" w:styleId="TF-listadesiglasTTULO">
    <w:name w:val="TF-lista de siglas TÍTULO"/>
    <w:basedOn w:val="Normal"/>
    <w:next w:val="TF-listadesiglasITEM"/>
    <w:semiHidden/>
    <w:rsid w:val="001E682E"/>
    <w:pPr>
      <w:keepNext w:val="0"/>
      <w:keepLines w:val="0"/>
      <w:pageBreakBefore/>
      <w:jc w:val="center"/>
    </w:pPr>
    <w:rPr>
      <w:b/>
      <w:caps/>
      <w:sz w:val="28"/>
      <w:szCs w:val="20"/>
    </w:rPr>
  </w:style>
  <w:style w:type="paragraph" w:customStyle="1" w:styleId="TF-TTULO">
    <w:name w:val="TF-TÍTULO"/>
    <w:next w:val="Normal"/>
    <w:rsid w:val="001E682E"/>
    <w:pPr>
      <w:spacing w:after="240"/>
      <w:jc w:val="center"/>
    </w:pPr>
    <w:rPr>
      <w:b/>
      <w:caps/>
      <w:sz w:val="24"/>
    </w:rPr>
  </w:style>
  <w:style w:type="paragraph" w:customStyle="1" w:styleId="TF-CITAO">
    <w:name w:val="TF-CITAÇÃO"/>
    <w:next w:val="TF-TEXTO"/>
    <w:pPr>
      <w:widowControl w:val="0"/>
      <w:spacing w:after="160"/>
      <w:ind w:left="2268"/>
      <w:jc w:val="both"/>
    </w:pPr>
  </w:style>
  <w:style w:type="paragraph" w:customStyle="1" w:styleId="TF-tabelaFONTE">
    <w:name w:val="TF-tabela FONTE"/>
    <w:basedOn w:val="TF-ilustraoFONTE"/>
    <w:semiHidden/>
    <w:pPr>
      <w:spacing w:after="160"/>
    </w:pPr>
  </w:style>
  <w:style w:type="paragraph" w:customStyle="1" w:styleId="xl24">
    <w:name w:val="xl2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top"/>
    </w:pPr>
  </w:style>
  <w:style w:type="character" w:styleId="VarivelHTML">
    <w:name w:val="HTML Variable"/>
    <w:semiHidden/>
    <w:rPr>
      <w:i/>
      <w:iCs/>
    </w:rPr>
  </w:style>
  <w:style w:type="paragraph" w:customStyle="1" w:styleId="TF-xAvalITEMTABELA">
    <w:name w:val="TF-xAval ITEM TABELA"/>
    <w:basedOn w:val="TF-xAvalITEMDETALHE"/>
    <w:rsid w:val="00320BFA"/>
    <w:pPr>
      <w:ind w:left="0"/>
      <w:jc w:val="center"/>
    </w:pPr>
  </w:style>
  <w:style w:type="paragraph" w:customStyle="1" w:styleId="TF-ilustraoTEXTO">
    <w:name w:val="TF-ilustração TEXTO"/>
    <w:semiHidden/>
    <w:pPr>
      <w:keepNext/>
    </w:pPr>
    <w:rPr>
      <w:sz w:val="22"/>
    </w:rPr>
  </w:style>
  <w:style w:type="paragraph" w:customStyle="1" w:styleId="TF-subalineasn2">
    <w:name w:val="TF-subalineas n2"/>
    <w:basedOn w:val="TF-alneacomletras"/>
    <w:autoRedefine/>
    <w:semiHidden/>
    <w:pPr>
      <w:numPr>
        <w:ilvl w:val="1"/>
      </w:numPr>
      <w:tabs>
        <w:tab w:val="clear" w:pos="1398"/>
        <w:tab w:val="num" w:pos="360"/>
        <w:tab w:val="num" w:pos="1440"/>
      </w:tabs>
      <w:ind w:left="1440" w:hanging="360"/>
    </w:pPr>
  </w:style>
  <w:style w:type="paragraph" w:customStyle="1" w:styleId="TF-alneacomletras">
    <w:name w:val="TF-alínea com letras"/>
    <w:autoRedefine/>
    <w:semiHidden/>
    <w:pPr>
      <w:numPr>
        <w:numId w:val="4"/>
      </w:numPr>
      <w:spacing w:line="360" w:lineRule="auto"/>
      <w:jc w:val="both"/>
    </w:pPr>
    <w:rPr>
      <w:color w:val="000000"/>
      <w:sz w:val="24"/>
    </w:rPr>
  </w:style>
  <w:style w:type="paragraph" w:customStyle="1" w:styleId="TF-listas-preenchimentoentre">
    <w:name w:val="TF-listas - preenchimento entre"/>
    <w:basedOn w:val="TF-listadetabelasTTULO"/>
    <w:next w:val="TF-listadetabelasTTULO"/>
    <w:semiHidden/>
  </w:style>
  <w:style w:type="paragraph" w:customStyle="1" w:styleId="TF-subalineasn3">
    <w:name w:val="TF-subalineas n3"/>
    <w:basedOn w:val="TF-subalineasn2"/>
    <w:autoRedefine/>
    <w:semiHidden/>
    <w:pPr>
      <w:numPr>
        <w:ilvl w:val="2"/>
      </w:numPr>
      <w:tabs>
        <w:tab w:val="clear" w:pos="1721"/>
        <w:tab w:val="num" w:pos="360"/>
        <w:tab w:val="num" w:pos="1440"/>
        <w:tab w:val="num" w:pos="2160"/>
      </w:tabs>
      <w:ind w:left="2160" w:hanging="360"/>
    </w:pPr>
  </w:style>
  <w:style w:type="paragraph" w:customStyle="1" w:styleId="TF-conteudo-quadro">
    <w:name w:val="TF-conteudo-quadro"/>
    <w:semiHidden/>
    <w:pPr>
      <w:keepNext/>
      <w:keepLines/>
    </w:pPr>
    <w:rPr>
      <w:rFonts w:ascii="Courier" w:hAnsi="Courier"/>
      <w:lang w:val="en-US"/>
    </w:rPr>
  </w:style>
  <w:style w:type="paragraph" w:customStyle="1" w:styleId="TF-TEXTOQUADROCentralizado">
    <w:name w:val="TF-TEXTO QUADRO Centralizado"/>
    <w:basedOn w:val="TF-TEXTOQUADRO"/>
    <w:pPr>
      <w:jc w:val="center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984240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rsid w:val="00984240"/>
    <w:rPr>
      <w:rFonts w:ascii="Tahoma" w:hAnsi="Tahoma" w:cs="Tahoma"/>
      <w:sz w:val="16"/>
      <w:szCs w:val="16"/>
    </w:rPr>
  </w:style>
  <w:style w:type="paragraph" w:customStyle="1" w:styleId="TF-TEXTOQUADRODireita">
    <w:name w:val="TF-TEXTO QUADRO Direita"/>
    <w:basedOn w:val="TF-TEXTOQUADRO"/>
    <w:rsid w:val="00572864"/>
    <w:pPr>
      <w:jc w:val="right"/>
    </w:pPr>
  </w:style>
  <w:style w:type="table" w:styleId="Tabelacomgrade">
    <w:name w:val="Table Grid"/>
    <w:basedOn w:val="Tabelanormal"/>
    <w:uiPriority w:val="59"/>
    <w:rsid w:val="00F259B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F-LEGENDA-Ilustracao">
    <w:name w:val="TF-LEGENDA-Ilustracao"/>
    <w:basedOn w:val="TF-LEGENDA"/>
    <w:semiHidden/>
    <w:qFormat/>
    <w:rsid w:val="00F40690"/>
  </w:style>
  <w:style w:type="paragraph" w:customStyle="1" w:styleId="TF-LEGENDA-Tabela">
    <w:name w:val="TF-LEGENDA-Tabela"/>
    <w:basedOn w:val="TF-LEGENDA"/>
    <w:semiHidden/>
    <w:qFormat/>
    <w:rsid w:val="002E6DD1"/>
  </w:style>
  <w:style w:type="paragraph" w:customStyle="1" w:styleId="TF-FIGURA">
    <w:name w:val="TF-FIGURA"/>
    <w:basedOn w:val="TF-TEXTO"/>
    <w:qFormat/>
    <w:rsid w:val="00FC4A9F"/>
    <w:pPr>
      <w:keepNext/>
      <w:spacing w:before="0" w:line="240" w:lineRule="auto"/>
      <w:ind w:firstLine="0"/>
      <w:jc w:val="center"/>
    </w:pPr>
  </w:style>
  <w:style w:type="character" w:customStyle="1" w:styleId="TF-COURIER10">
    <w:name w:val="TF-COURIER10"/>
    <w:qFormat/>
    <w:rsid w:val="00620D93"/>
    <w:rPr>
      <w:rFonts w:ascii="Courier New" w:hAnsi="Courier New"/>
      <w:sz w:val="20"/>
    </w:rPr>
  </w:style>
  <w:style w:type="paragraph" w:customStyle="1" w:styleId="TtuloIntroduo">
    <w:name w:val="Título Introdução"/>
    <w:basedOn w:val="Ttulo1"/>
    <w:qFormat/>
    <w:rsid w:val="00F62F49"/>
    <w:pPr>
      <w:spacing w:before="480"/>
    </w:p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D398C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D398C"/>
  </w:style>
  <w:style w:type="character" w:styleId="Refdecomentrio">
    <w:name w:val="annotation reference"/>
    <w:uiPriority w:val="99"/>
    <w:semiHidden/>
    <w:unhideWhenUsed/>
    <w:rsid w:val="003D398C"/>
    <w:rPr>
      <w:sz w:val="16"/>
      <w:szCs w:val="16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30839"/>
    <w:rPr>
      <w:b/>
      <w:bCs/>
      <w:lang w:val="x-none" w:eastAsia="x-none"/>
    </w:rPr>
  </w:style>
  <w:style w:type="character" w:customStyle="1" w:styleId="AssuntodocomentrioChar">
    <w:name w:val="Assunto do comentário Char"/>
    <w:link w:val="Assuntodocomentrio"/>
    <w:uiPriority w:val="99"/>
    <w:semiHidden/>
    <w:rsid w:val="00730839"/>
    <w:rPr>
      <w:b/>
      <w:bCs/>
    </w:rPr>
  </w:style>
  <w:style w:type="paragraph" w:styleId="Reviso">
    <w:name w:val="Revision"/>
    <w:hidden/>
    <w:uiPriority w:val="99"/>
    <w:semiHidden/>
    <w:rsid w:val="00186092"/>
    <w:rPr>
      <w:sz w:val="24"/>
      <w:szCs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724679"/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724679"/>
  </w:style>
  <w:style w:type="character" w:styleId="Refdenotaderodap">
    <w:name w:val="footnote reference"/>
    <w:semiHidden/>
    <w:unhideWhenUsed/>
    <w:rsid w:val="00724679"/>
    <w:rPr>
      <w:vertAlign w:val="superscript"/>
    </w:rPr>
  </w:style>
  <w:style w:type="paragraph" w:customStyle="1" w:styleId="TF-orientador">
    <w:name w:val="TF-orientador"/>
    <w:basedOn w:val="TF-autor"/>
    <w:semiHidden/>
    <w:qFormat/>
    <w:rsid w:val="00B05485"/>
    <w:pPr>
      <w:spacing w:after="480"/>
    </w:pPr>
  </w:style>
  <w:style w:type="paragraph" w:customStyle="1" w:styleId="TF-avaliaoCABEALHO">
    <w:name w:val="TF-avaliação CABEÇALHO"/>
    <w:basedOn w:val="Normal"/>
    <w:semiHidden/>
    <w:rsid w:val="00377DA7"/>
    <w:pPr>
      <w:keepNext w:val="0"/>
      <w:keepLines w:val="0"/>
    </w:pPr>
  </w:style>
  <w:style w:type="paragraph" w:customStyle="1" w:styleId="TF-avaliaoTTULOTCC">
    <w:name w:val="TF-avaliação TÍTULO TCC"/>
    <w:basedOn w:val="Normal"/>
    <w:semiHidden/>
    <w:rsid w:val="00B00A13"/>
    <w:pPr>
      <w:keepNext w:val="0"/>
      <w:keepLines w:val="0"/>
      <w:spacing w:before="240"/>
      <w:ind w:left="1276" w:hanging="1276"/>
      <w:jc w:val="both"/>
    </w:pPr>
    <w:rPr>
      <w:caps/>
    </w:rPr>
  </w:style>
  <w:style w:type="paragraph" w:customStyle="1" w:styleId="TF-avaliaoTTULO1">
    <w:name w:val="TF-avaliação TÍTULO 1"/>
    <w:semiHidden/>
    <w:rsid w:val="00B00A13"/>
    <w:pPr>
      <w:numPr>
        <w:numId w:val="11"/>
      </w:numPr>
      <w:tabs>
        <w:tab w:val="left" w:pos="284"/>
      </w:tabs>
      <w:spacing w:before="240"/>
    </w:pPr>
    <w:rPr>
      <w:b/>
      <w:caps/>
      <w:noProof/>
      <w:sz w:val="24"/>
    </w:rPr>
  </w:style>
  <w:style w:type="paragraph" w:customStyle="1" w:styleId="TF-avaliaoTTULO2c">
    <w:name w:val="TF-avaliação TÍTULO 2c"/>
    <w:basedOn w:val="TF-avaliaoTTULO1"/>
    <w:semiHidden/>
    <w:rsid w:val="0007209B"/>
    <w:pPr>
      <w:numPr>
        <w:ilvl w:val="1"/>
      </w:numPr>
      <w:spacing w:before="400" w:after="100"/>
    </w:pPr>
    <w:rPr>
      <w:b w:val="0"/>
    </w:rPr>
  </w:style>
  <w:style w:type="paragraph" w:customStyle="1" w:styleId="TF-avaliaotexto">
    <w:name w:val="TF-avaliação texto"/>
    <w:basedOn w:val="TF-TEXTO"/>
    <w:semiHidden/>
    <w:qFormat/>
    <w:rsid w:val="00A045C4"/>
    <w:pPr>
      <w:ind w:firstLine="0"/>
    </w:pPr>
  </w:style>
  <w:style w:type="paragraph" w:customStyle="1" w:styleId="TF-avaliaoQUADRO">
    <w:name w:val="TF-avaliação QUADRO"/>
    <w:basedOn w:val="Normal"/>
    <w:semiHidden/>
    <w:rsid w:val="00B00A13"/>
    <w:pPr>
      <w:keepNext w:val="0"/>
      <w:keepLines w:val="0"/>
      <w:spacing w:before="60" w:after="60"/>
    </w:pPr>
    <w:rPr>
      <w:sz w:val="20"/>
    </w:rPr>
  </w:style>
  <w:style w:type="paragraph" w:customStyle="1" w:styleId="TF-AUTOR0">
    <w:name w:val="TF-AUTOR"/>
    <w:basedOn w:val="Normal"/>
    <w:rsid w:val="00554405"/>
    <w:pPr>
      <w:spacing w:before="120"/>
      <w:jc w:val="center"/>
    </w:pPr>
    <w:rPr>
      <w:color w:val="000000"/>
      <w:szCs w:val="20"/>
    </w:rPr>
  </w:style>
  <w:style w:type="paragraph" w:customStyle="1" w:styleId="TF-CDIGO-FONTE">
    <w:name w:val="TF-CÓDIGO-FONTE"/>
    <w:rsid w:val="001E682E"/>
    <w:pPr>
      <w:keepNext/>
      <w:keepLines/>
    </w:pPr>
    <w:rPr>
      <w:rFonts w:ascii="Courier" w:hAnsi="Courier"/>
      <w:lang w:val="en-US"/>
    </w:rPr>
  </w:style>
  <w:style w:type="paragraph" w:customStyle="1" w:styleId="TF-FONTE">
    <w:name w:val="TF-FONTE"/>
    <w:next w:val="Normal"/>
    <w:qFormat/>
    <w:rsid w:val="00554405"/>
    <w:pPr>
      <w:jc w:val="center"/>
    </w:pPr>
  </w:style>
  <w:style w:type="paragraph" w:customStyle="1" w:styleId="TF-xAvalITEM">
    <w:name w:val="TF-xAval ITEM"/>
    <w:basedOn w:val="Normal"/>
    <w:rsid w:val="00320BFA"/>
    <w:pPr>
      <w:keepNext w:val="0"/>
      <w:keepLines w:val="0"/>
      <w:numPr>
        <w:numId w:val="16"/>
      </w:numPr>
      <w:jc w:val="both"/>
    </w:pPr>
    <w:rPr>
      <w:sz w:val="18"/>
    </w:rPr>
  </w:style>
  <w:style w:type="paragraph" w:customStyle="1" w:styleId="TF-xAvalITEMDETALHE">
    <w:name w:val="TF-xAval ITEM DETALHE"/>
    <w:basedOn w:val="Normal"/>
    <w:rsid w:val="00320BFA"/>
    <w:pPr>
      <w:keepNext w:val="0"/>
      <w:keepLines w:val="0"/>
      <w:numPr>
        <w:ilvl w:val="1"/>
      </w:numPr>
      <w:ind w:left="353"/>
      <w:jc w:val="both"/>
    </w:pPr>
    <w:rPr>
      <w:sz w:val="18"/>
    </w:rPr>
  </w:style>
  <w:style w:type="paragraph" w:customStyle="1" w:styleId="TF-xAvalLINHA">
    <w:name w:val="TF-xAval LINHA"/>
    <w:basedOn w:val="Normal"/>
    <w:rsid w:val="00320BFA"/>
    <w:pPr>
      <w:keepNext w:val="0"/>
      <w:keepLines w:val="0"/>
      <w:tabs>
        <w:tab w:val="left" w:pos="1134"/>
        <w:tab w:val="left" w:leader="underscore" w:pos="9072"/>
      </w:tabs>
      <w:spacing w:before="180" w:after="60"/>
    </w:pPr>
    <w:rPr>
      <w:sz w:val="20"/>
    </w:rPr>
  </w:style>
  <w:style w:type="paragraph" w:customStyle="1" w:styleId="TF-xAvalTTULO">
    <w:name w:val="TF-xAval TÍTULO"/>
    <w:basedOn w:val="Normal"/>
    <w:rsid w:val="00320BFA"/>
    <w:pPr>
      <w:keepNext w:val="0"/>
      <w:keepLines w:val="0"/>
      <w:tabs>
        <w:tab w:val="left" w:pos="708"/>
      </w:tabs>
      <w:ind w:left="720" w:hanging="720"/>
      <w:jc w:val="center"/>
    </w:pPr>
    <w:rPr>
      <w:caps/>
      <w:noProof/>
      <w:szCs w:val="20"/>
    </w:rPr>
  </w:style>
  <w:style w:type="paragraph" w:styleId="NormalWeb">
    <w:name w:val="Normal (Web)"/>
    <w:basedOn w:val="Normal"/>
    <w:uiPriority w:val="99"/>
    <w:semiHidden/>
    <w:unhideWhenUsed/>
    <w:rsid w:val="007207F2"/>
    <w:pPr>
      <w:keepNext w:val="0"/>
      <w:keepLine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52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1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454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9148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43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43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94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21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7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5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27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195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036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2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21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112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5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09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3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33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789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42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04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2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5403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511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67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91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14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952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104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49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52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4413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2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4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0A295289-EDFF-4D40-9999-C3C444D5CA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8</Pages>
  <Words>3141</Words>
  <Characters>16963</Characters>
  <Application>Microsoft Office Word</Application>
  <DocSecurity>0</DocSecurity>
  <Lines>141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REGIONAL DE BLUMENAU</vt:lpstr>
    </vt:vector>
  </TitlesOfParts>
  <Company>Universidade Regional de Blumenau (FURB)</Company>
  <LinksUpToDate>false</LinksUpToDate>
  <CharactersWithSpaces>20064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REGIONAL DE BLUMENAU</dc:title>
  <dc:subject/>
  <dc:creator>roque</dc:creator>
  <cp:keywords/>
  <cp:lastModifiedBy>Dalton Solano dos Reis</cp:lastModifiedBy>
  <cp:revision>30</cp:revision>
  <cp:lastPrinted>2023-10-25T11:20:00Z</cp:lastPrinted>
  <dcterms:created xsi:type="dcterms:W3CDTF">2022-11-21T16:30:00Z</dcterms:created>
  <dcterms:modified xsi:type="dcterms:W3CDTF">2023-12-05T12:43:00Z</dcterms:modified>
</cp:coreProperties>
</file>